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301B" w14:textId="5D1A171B" w:rsidR="00C2737A" w:rsidRDefault="00C2737A">
      <w:r>
        <w:t xml:space="preserve">The objective is to estimate the average prevalence of correlated binary outcomes.  Specifically, assuming that there are </w:t>
      </w:r>
      <m:oMath>
        <m:r>
          <w:rPr>
            <w:rFonts w:ascii="Cambria Math" w:hAnsi="Cambria Math"/>
          </w:rPr>
          <m:t>n</m:t>
        </m:r>
      </m:oMath>
      <w:r>
        <w:t xml:space="preserve"> patients and there are </w:t>
      </w:r>
      <m:oMath>
        <m:r>
          <w:rPr>
            <w:rFonts w:ascii="Cambria Math" w:hAnsi="Cambria Math"/>
          </w:rPr>
          <m:t>3</m:t>
        </m:r>
      </m:oMath>
      <w:r>
        <w:t xml:space="preserve"> exchang</w:t>
      </w:r>
      <w:proofErr w:type="spellStart"/>
      <w:r w:rsidR="00D014F0">
        <w:t>e</w:t>
      </w:r>
      <w:r>
        <w:t>able</w:t>
      </w:r>
      <w:proofErr w:type="spellEnd"/>
      <w:r>
        <w:t xml:space="preserve"> binary outcomes per patient denoted by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i3</m:t>
                </m:r>
              </m:sub>
            </m:sSub>
          </m:e>
        </m:d>
        <m:r>
          <w:rPr>
            <w:rFonts w:ascii="Cambria Math" w:hAnsi="Cambria Math"/>
          </w:rPr>
          <m:t>, i=1,⋯, n,</m:t>
        </m:r>
      </m:oMath>
      <w:r>
        <w:t xml:space="preserve"> the parameter of interest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oMath>
      <w:r>
        <w:t>.   We want to estimate this parameter and construct its 95% confidence interval.</w:t>
      </w:r>
      <w:r w:rsidR="008B5B64">
        <w:t xml:space="preserve">  The observed data can be summarized by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oMath>
      <w:r w:rsidR="008B5B64">
        <w:t xml:space="preserve"> where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8B5B64">
        <w:t xml:space="preserve"> is the number of patients with exactly </w:t>
      </w:r>
      <m:oMath>
        <m:r>
          <w:rPr>
            <w:rFonts w:ascii="Cambria Math" w:hAnsi="Cambria Math"/>
          </w:rPr>
          <m:t>j</m:t>
        </m:r>
      </m:oMath>
      <w:r w:rsidR="008B5B64">
        <w:t xml:space="preserve"> positive responses. Under the exchangeability </w:t>
      </w:r>
      <w:proofErr w:type="spellStart"/>
      <w:r w:rsidR="008B5B64">
        <w:t>assumption:</w:t>
      </w:r>
      <w:ins w:id="0" w:author="Haben Michael" w:date="2023-03-09T15:19:00Z">
        <w:r w:rsidR="006D7E2D">
          <w:t>do</w:t>
        </w:r>
        <w:proofErr w:type="spellEnd"/>
        <w:r w:rsidR="006D7E2D">
          <w:t xml:space="preserve"> we actually need the exchangeability assumption? The vectors are IID, so their sums are IID </w:t>
        </w:r>
      </w:ins>
      <w:ins w:id="1" w:author="Haben Michael" w:date="2023-03-18T15:21:00Z">
        <w:r w:rsidR="00E8717F">
          <w:t>with sample space</w:t>
        </w:r>
      </w:ins>
      <w:ins w:id="2" w:author="Haben Michael" w:date="2023-03-09T15:19:00Z">
        <w:r w:rsidR="006D7E2D">
          <w:t xml:space="preserve"> {0,1,2,</w:t>
        </w:r>
        <w:commentRangeStart w:id="3"/>
        <w:r w:rsidR="006D7E2D">
          <w:t>3</w:t>
        </w:r>
      </w:ins>
      <w:commentRangeEnd w:id="3"/>
      <w:r w:rsidR="008C73B1">
        <w:rPr>
          <w:rStyle w:val="CommentReference"/>
        </w:rPr>
        <w:commentReference w:id="3"/>
      </w:r>
      <w:ins w:id="4" w:author="Haben Michael" w:date="2023-03-09T15:19:00Z">
        <w:r w:rsidR="006D7E2D">
          <w:t>}</w:t>
        </w:r>
      </w:ins>
      <w:ins w:id="5" w:author="Haben Michael" w:date="2023-03-16T20:05:00Z">
        <w:r w:rsidR="006D4938">
          <w:t>, which we treat as the categories of a multinomial</w:t>
        </w:r>
      </w:ins>
    </w:p>
    <w:p w14:paraId="27557A82" w14:textId="77777777" w:rsidR="008B5B64" w:rsidRPr="008B5B64" w:rsidRDefault="00000000">
      <m:oMathPara>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∼MN</m:t>
          </m:r>
          <m:d>
            <m:dPr>
              <m:ctrlPr>
                <w:rPr>
                  <w:rFonts w:ascii="Cambria Math" w:hAnsi="Cambria Math"/>
                  <w:i/>
                </w:rPr>
              </m:ctrlPr>
            </m:dPr>
            <m:e>
              <m:r>
                <w:rPr>
                  <w:rFonts w:ascii="Cambria Math" w:hAnsi="Cambria Math"/>
                </w:rPr>
                <m:t xml:space="preserve">n, </m:t>
              </m:r>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0</m:t>
                  </m:r>
                </m:sub>
              </m:sSub>
            </m:e>
          </m:d>
          <m:r>
            <w:rPr>
              <w:rFonts w:ascii="Cambria Math" w:hAnsi="Cambria Math"/>
            </w:rPr>
            <m:t>,</m:t>
          </m:r>
        </m:oMath>
      </m:oMathPara>
    </w:p>
    <w:p w14:paraId="4B1EE437" w14:textId="77777777" w:rsidR="008B5B64" w:rsidRDefault="008B5B64">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30</m:t>
                </m:r>
              </m:sub>
            </m:sSub>
          </m:e>
        </m:d>
        <m:r>
          <w:rPr>
            <w:rFonts w:ascii="Cambria Math" w:hAnsi="Cambria Math"/>
          </w:rPr>
          <m:t>.</m:t>
        </m:r>
      </m:oMath>
      <w:r w:rsidR="00954192">
        <w:t xml:space="preserve">  Under this model, the parameter of interest</w:t>
      </w:r>
    </w:p>
    <w:p w14:paraId="7E93FFCD" w14:textId="77777777" w:rsidR="00954192" w:rsidRDefault="00000000">
      <m:oMathPara>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10</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20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30</m:t>
              </m:r>
            </m:sub>
          </m:sSub>
          <m:r>
            <w:rPr>
              <w:rFonts w:ascii="Cambria Math" w:hAnsi="Cambria Math"/>
            </w:rPr>
            <m:t>.</m:t>
          </m:r>
        </m:oMath>
      </m:oMathPara>
    </w:p>
    <w:p w14:paraId="5F5EBF64" w14:textId="77777777" w:rsidR="00C2737A" w:rsidRDefault="00C2737A"/>
    <w:p w14:paraId="50E1593C" w14:textId="77777777" w:rsidR="00C2737A" w:rsidRDefault="00C2737A">
      <w:r>
        <w:t xml:space="preserve">To this end, we </w:t>
      </w:r>
      <w:r w:rsidR="008B5B64">
        <w:t xml:space="preserve">first </w:t>
      </w:r>
      <w:r>
        <w:t xml:space="preserve">consider a test statistic for testing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=θ:</m:t>
        </m:r>
      </m:oMath>
    </w:p>
    <w:p w14:paraId="0516A54A" w14:textId="77777777" w:rsidR="00C2737A" w:rsidRDefault="00C2737A">
      <m:oMathPara>
        <m:oMath>
          <m:r>
            <w:rPr>
              <w:rFonts w:ascii="Cambria Math" w:hAnsi="Cambria Math"/>
            </w:rPr>
            <m:t>T</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-θ</m:t>
                  </m:r>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9</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9</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e>
              </m:rad>
            </m:den>
          </m:f>
          <m:r>
            <w:rPr>
              <w:rFonts w:ascii="Cambria Math" w:hAnsi="Cambria Math"/>
            </w:rPr>
            <m:t>,</m:t>
          </m:r>
        </m:oMath>
      </m:oMathPara>
    </w:p>
    <w:p w14:paraId="0A1D2C16" w14:textId="77777777" w:rsidR="00C2737A" w:rsidRDefault="00C2737A">
      <w:r>
        <w:t>where</w:t>
      </w:r>
    </w:p>
    <w:p w14:paraId="1C3110C0" w14:textId="77777777" w:rsidR="00C2737A" w:rsidRDefault="00000000">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m:t>
          </m:r>
        </m:oMath>
      </m:oMathPara>
    </w:p>
    <w:p w14:paraId="4C48CED4" w14:textId="77777777" w:rsidR="00C2737A" w:rsidRDefault="008B5B64">
      <w:r>
        <w:t xml:space="preserve">The exact p-value can be calculated by </w:t>
      </w:r>
    </w:p>
    <w:p w14:paraId="20338424" w14:textId="77777777" w:rsidR="008B5B64" w:rsidRPr="008B5B64" w:rsidRDefault="00000000">
      <m:oMathPara>
        <m:oMath>
          <m:sSub>
            <m:sSubPr>
              <m:ctrlPr>
                <w:rPr>
                  <w:rFonts w:ascii="Cambria Math" w:hAnsi="Cambria Math"/>
                  <w:i/>
                </w:rPr>
              </m:ctrlPr>
            </m:sSubPr>
            <m:e>
              <m:r>
                <w:rPr>
                  <w:rFonts w:ascii="Cambria Math" w:hAnsi="Cambria Math"/>
                </w:rPr>
                <m:t>p</m:t>
              </m:r>
            </m:e>
            <m:sub>
              <m:r>
                <w:rPr>
                  <w:rFonts w:ascii="Cambria Math" w:hAnsi="Cambria Math"/>
                </w:rPr>
                <m:t>θ</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=θ</m:t>
                  </m:r>
                  <m:ctrlPr>
                    <w:rPr>
                      <w:rFonts w:ascii="Cambria Math" w:hAnsi="Cambria Math"/>
                    </w:rPr>
                  </m:ctrlPr>
                </m:lim>
              </m:limLow>
            </m:fName>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r>
                <m:rPr>
                  <m:sty m:val="bi"/>
                </m:rPr>
                <w:rPr>
                  <w:rFonts w:ascii="Cambria Math" w:hAnsi="Cambria Math"/>
                </w:rPr>
                <m:t>p</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=θ</m:t>
                  </m:r>
                  <m:ctrlPr>
                    <w:rPr>
                      <w:rFonts w:ascii="Cambria Math" w:hAnsi="Cambria Math"/>
                    </w:rPr>
                  </m:ctrlPr>
                </m:lim>
              </m:limLow>
            </m:fName>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 xml:space="preserve">&gt;T(θ)| </m:t>
              </m:r>
              <m:r>
                <m:rPr>
                  <m:sty m:val="bi"/>
                </m:rPr>
                <w:rPr>
                  <w:rFonts w:ascii="Cambria Math" w:hAnsi="Cambria Math"/>
                </w:rPr>
                <m:t>p</m:t>
              </m:r>
              <m:r>
                <w:rPr>
                  <w:rFonts w:ascii="Cambria Math" w:hAnsi="Cambria Math"/>
                </w:rPr>
                <m:t>)</m:t>
              </m:r>
            </m:e>
          </m:func>
        </m:oMath>
      </m:oMathPara>
    </w:p>
    <w:p w14:paraId="204688DE" w14:textId="77777777" w:rsidR="008B5B64" w:rsidRPr="008B5B64" w:rsidRDefault="008B5B64">
      <w:r>
        <w:t xml:space="preserve">where the probability is with respect to the random variable </w:t>
      </w:r>
    </w:p>
    <w:p w14:paraId="4CFD7780" w14:textId="77777777" w:rsidR="008B5B64" w:rsidRDefault="00000000" w:rsidP="008B5B64">
      <m:oMathPara>
        <m:oMath>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m:t>
                      </m:r>
                    </m:sup>
                  </m:sSubSup>
                  <m:r>
                    <w:rPr>
                      <w:rFonts w:ascii="Cambria Math" w:hAnsi="Cambria Math"/>
                    </w:rPr>
                    <m:t>-θ</m:t>
                  </m:r>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2</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m:t>
                      </m:r>
                    </m:sup>
                  </m:sSubSup>
                </m:e>
              </m:rad>
            </m:den>
          </m:f>
          <m:r>
            <w:rPr>
              <w:rFonts w:ascii="Cambria Math" w:hAnsi="Cambria Math"/>
            </w:rPr>
            <m:t>,</m:t>
          </m:r>
        </m:oMath>
      </m:oMathPara>
    </w:p>
    <w:p w14:paraId="0E10AED1" w14:textId="77777777" w:rsidR="008B5B64" w:rsidRDefault="008B5B64" w:rsidP="008B5B64">
      <w:r>
        <w:t>where</w:t>
      </w:r>
    </w:p>
    <w:p w14:paraId="310F3688" w14:textId="77777777" w:rsidR="008B5B64" w:rsidRDefault="00000000" w:rsidP="008B5B64">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num>
            <m:den>
              <m:r>
                <w:rPr>
                  <w:rFonts w:ascii="Cambria Math" w:hAnsi="Cambria Math"/>
                </w:rPr>
                <m:t>n</m:t>
              </m:r>
            </m:den>
          </m:f>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num>
            <m:den>
              <m:r>
                <w:rPr>
                  <w:rFonts w:ascii="Cambria Math" w:hAnsi="Cambria Math"/>
                </w:rPr>
                <m:t>n</m:t>
              </m:r>
            </m:den>
          </m:f>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m:t>
                  </m:r>
                </m:sup>
              </m:sSubSup>
            </m:num>
            <m:den>
              <m:r>
                <w:rPr>
                  <w:rFonts w:ascii="Cambria Math" w:hAnsi="Cambria Math"/>
                </w:rPr>
                <m:t>n</m:t>
              </m:r>
            </m:den>
          </m:f>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m:t>
          </m:r>
        </m:oMath>
      </m:oMathPara>
    </w:p>
    <w:p w14:paraId="5D352EF9" w14:textId="77777777" w:rsidR="008B5B64" w:rsidRDefault="008B5B64">
      <w:r>
        <w:t>and</w:t>
      </w:r>
    </w:p>
    <w:p w14:paraId="5C57ED42" w14:textId="77777777" w:rsidR="00C2737A" w:rsidRDefault="0000000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m:t>
                  </m:r>
                </m:sup>
              </m:sSubSup>
            </m:e>
          </m:d>
          <m:r>
            <w:rPr>
              <w:rFonts w:ascii="Cambria Math" w:hAnsi="Cambria Math"/>
            </w:rPr>
            <m:t>∼MN</m:t>
          </m:r>
          <m:d>
            <m:dPr>
              <m:ctrlPr>
                <w:rPr>
                  <w:rFonts w:ascii="Cambria Math" w:hAnsi="Cambria Math"/>
                  <w:i/>
                </w:rPr>
              </m:ctrlPr>
            </m:dPr>
            <m:e>
              <m:r>
                <w:rPr>
                  <w:rFonts w:ascii="Cambria Math" w:hAnsi="Cambria Math"/>
                </w:rPr>
                <m:t>n,</m:t>
              </m:r>
              <m:r>
                <m:rPr>
                  <m:sty m:val="bi"/>
                </m:rPr>
                <w:rPr>
                  <w:rFonts w:ascii="Cambria Math" w:hAnsi="Cambria Math"/>
                </w:rPr>
                <m:t xml:space="preserve"> p</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e>
          </m:d>
        </m:oMath>
      </m:oMathPara>
    </w:p>
    <w:p w14:paraId="2C6BF687" w14:textId="77777777" w:rsidR="00C2737A" w:rsidRDefault="00C2737A"/>
    <w:p w14:paraId="44DD7222" w14:textId="77777777" w:rsidR="00954192" w:rsidRDefault="00954192">
      <w:r>
        <w:t xml:space="preserve">If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t xml:space="preserve"> is available,  then we can reject or accept the hypothesis that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=θ </m:t>
        </m:r>
      </m:oMath>
      <w:r>
        <w:t xml:space="preserve">depending on if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&lt;0.05. </m:t>
        </m:r>
      </m:oMath>
    </w:p>
    <w:p w14:paraId="5FC24C3C" w14:textId="77777777" w:rsidR="00954192" w:rsidRDefault="00954192">
      <w:r>
        <w:lastRenderedPageBreak/>
        <w:t xml:space="preserve">To calculate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oMath>
      <w:r>
        <w:t xml:space="preserve">  we need to calculate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r>
          <m:rPr>
            <m:sty m:val="bi"/>
          </m:rPr>
          <w:rPr>
            <w:rFonts w:ascii="Cambria Math" w:hAnsi="Cambria Math"/>
          </w:rPr>
          <m:t>p</m:t>
        </m:r>
        <m:r>
          <w:rPr>
            <w:rFonts w:ascii="Cambria Math" w:hAnsi="Cambria Math"/>
          </w:rPr>
          <m:t>)</m:t>
        </m:r>
      </m:oMath>
      <w:r>
        <w:t xml:space="preserve"> for all </w:t>
      </w:r>
      <m:oMath>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oMath>
      <w:r>
        <w:t xml:space="preserve"> such that </w:t>
      </w:r>
      <m:oMath>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=θ, </m:t>
        </m:r>
      </m:oMath>
      <w:r>
        <w:t xml:space="preserve">which is infeasible in practice.  Instead, we can select “dense” grid sets </w:t>
      </w:r>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3</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N</m:t>
                </m:r>
              </m:sub>
            </m:sSub>
          </m:e>
        </m:d>
      </m:oMath>
      <w:r>
        <w:t xml:space="preserve"> to cover the parameter space </w:t>
      </w:r>
    </w:p>
    <w:p w14:paraId="7DE90124" w14:textId="77777777" w:rsidR="00954192" w:rsidRPr="00954192" w:rsidRDefault="00000000">
      <m:oMathPara>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e>
          </m:d>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=1}</m:t>
          </m:r>
        </m:oMath>
      </m:oMathPara>
    </w:p>
    <w:p w14:paraId="751C556C" w14:textId="77777777" w:rsidR="00954192" w:rsidRDefault="00954192">
      <w:r>
        <w:t xml:space="preserve">For a given </w:t>
      </w:r>
      <m:oMath>
        <m:r>
          <w:rPr>
            <w:rFonts w:ascii="Cambria Math" w:hAnsi="Cambria Math"/>
          </w:rPr>
          <m:t>θ,</m:t>
        </m:r>
      </m:oMath>
      <w:r>
        <w:t xml:space="preserve"> we can select a small number </w:t>
      </w:r>
      <m:oMath>
        <m:r>
          <w:rPr>
            <w:rFonts w:ascii="Cambria Math" w:hAnsi="Cambria Math"/>
          </w:rPr>
          <m:t>ϵ&gt;0</m:t>
        </m:r>
      </m:oMath>
      <w:r>
        <w:t xml:space="preserve"> and approximate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t xml:space="preserve"> by</w:t>
      </w:r>
    </w:p>
    <w:p w14:paraId="076DACE9" w14:textId="77777777" w:rsidR="00954192" w:rsidRPr="00FD2555" w:rsidRDefault="00000000">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k</m:t>
                      </m:r>
                    </m:sub>
                  </m:sSub>
                  <m:r>
                    <m:rPr>
                      <m:sty m:val="bi"/>
                    </m:rPr>
                    <w:rPr>
                      <w:rFonts w:ascii="Cambria Math" w:hAnsi="Cambria Math"/>
                    </w:rPr>
                    <m:t>:</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r>
                            <m:rPr>
                              <m:sty m:val="bi"/>
                            </m:rPr>
                            <w:rPr>
                              <w:rFonts w:ascii="Cambria Math" w:hAnsi="Cambria Math"/>
                            </w:rPr>
                            <m:t>1</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r>
                            <m:rPr>
                              <m:sty m:val="bi"/>
                            </m:rPr>
                            <w:rPr>
                              <w:rFonts w:ascii="Cambria Math" w:hAnsi="Cambria Math"/>
                            </w:rPr>
                            <m:t>2</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3</m:t>
                          </m:r>
                        </m:den>
                      </m:f>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r>
                            <m:rPr>
                              <m:sty m:val="bi"/>
                            </m:rPr>
                            <w:rPr>
                              <w:rFonts w:ascii="Cambria Math" w:hAnsi="Cambria Math"/>
                            </w:rPr>
                            <m:t>3</m:t>
                          </m:r>
                        </m:sub>
                      </m:sSub>
                      <m:r>
                        <m:rPr>
                          <m:sty m:val="bi"/>
                        </m:rPr>
                        <w:rPr>
                          <w:rFonts w:ascii="Cambria Math" w:hAnsi="Cambria Math"/>
                        </w:rPr>
                        <m:t>-θ</m:t>
                      </m:r>
                    </m:e>
                  </m:d>
                  <m:r>
                    <m:rPr>
                      <m:sty m:val="bi"/>
                    </m:rPr>
                    <w:rPr>
                      <w:rFonts w:ascii="Cambria Math" w:hAnsi="Cambria Math"/>
                    </w:rPr>
                    <m:t>&lt;ϵ</m:t>
                  </m:r>
                </m:lim>
              </m:limLow>
            </m:fName>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θ</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e>
              </m:d>
              <m:r>
                <w:rPr>
                  <w:rFonts w:ascii="Cambria Math" w:hAnsi="Cambria Math"/>
                </w:rPr>
                <m:t>,</m:t>
              </m:r>
            </m:e>
          </m:func>
        </m:oMath>
      </m:oMathPara>
    </w:p>
    <w:p w14:paraId="4F201E25" w14:textId="77777777" w:rsidR="00FD2555" w:rsidRDefault="00FD2555">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k2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k3</m:t>
                </m:r>
              </m:sub>
            </m:sSub>
          </m:e>
        </m:d>
        <m:r>
          <w:rPr>
            <w:rFonts w:ascii="Cambria Math" w:hAnsi="Cambria Math"/>
          </w:rPr>
          <m:t>.</m:t>
        </m:r>
      </m:oMath>
      <w:r>
        <w:t xml:space="preserve"> Here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θ</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e>
        </m:d>
        <m:r>
          <w:rPr>
            <w:rFonts w:ascii="Cambria Math" w:hAnsi="Cambria Math"/>
          </w:rPr>
          <m:t xml:space="preserve"> </m:t>
        </m:r>
      </m:oMath>
      <w:r>
        <w:t xml:space="preserve">can be easily calculated by a Monte-Carlo method.  Specifically, we can simulate a large number of </w:t>
      </w:r>
      <m:oMath>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m:t>
                </m:r>
              </m:sup>
            </m:sSubSup>
          </m:e>
        </m:d>
        <m:r>
          <w:rPr>
            <w:rFonts w:ascii="Cambria Math" w:hAnsi="Cambria Math"/>
          </w:rPr>
          <m:t xml:space="preserve">∼MN(n, </m:t>
        </m:r>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k</m:t>
            </m:r>
          </m:sub>
        </m:sSub>
      </m:oMath>
      <w:r w:rsidRPr="00FD2555">
        <w:t xml:space="preserve">),  </w:t>
      </w:r>
      <w:r>
        <w:t xml:space="preserve">and calculate the corresponding </w:t>
      </w:r>
      <m:oMath>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θ</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e>
        </m:d>
      </m:oMath>
      <w:r>
        <w:t xml:space="preserve"> is the proportion of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(θ)</m:t>
        </m:r>
      </m:oMath>
      <w:r>
        <w:t xml:space="preserve">s greater than observed </w:t>
      </w:r>
      <m:oMath>
        <m:r>
          <w:rPr>
            <w:rFonts w:ascii="Cambria Math" w:hAnsi="Cambria Math"/>
          </w:rPr>
          <m:t>T</m:t>
        </m:r>
        <m:d>
          <m:dPr>
            <m:ctrlPr>
              <w:rPr>
                <w:rFonts w:ascii="Cambria Math" w:hAnsi="Cambria Math"/>
                <w:i/>
              </w:rPr>
            </m:ctrlPr>
          </m:dPr>
          <m:e>
            <m:r>
              <w:rPr>
                <w:rFonts w:ascii="Cambria Math" w:hAnsi="Cambria Math"/>
              </w:rPr>
              <m:t>θ</m:t>
            </m:r>
          </m:e>
        </m:d>
        <m:r>
          <w:rPr>
            <w:rFonts w:ascii="Cambria Math" w:hAnsi="Cambria Math"/>
          </w:rPr>
          <m:t>.</m:t>
        </m:r>
      </m:oMath>
    </w:p>
    <w:p w14:paraId="7A1B771E" w14:textId="77777777" w:rsidR="00FD2555" w:rsidRDefault="00FD2555"/>
    <w:p w14:paraId="0AB5B888" w14:textId="77777777" w:rsidR="00FD2555" w:rsidRDefault="00FD2555">
      <w:r>
        <w:t xml:space="preserve">The 95% confidence interval of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t xml:space="preserve"> is then can be constructed as all </w:t>
      </w:r>
      <m:oMath>
        <m:r>
          <w:rPr>
            <w:rFonts w:ascii="Cambria Math" w:hAnsi="Cambria Math"/>
          </w:rPr>
          <m:t>θ</m:t>
        </m:r>
      </m:oMath>
      <w:r>
        <w:t xml:space="preserve"> with an estimated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≥0.05.</m:t>
        </m:r>
      </m:oMath>
    </w:p>
    <w:p w14:paraId="61D3294A" w14:textId="77777777" w:rsidR="00FD2555" w:rsidRDefault="00FD2555"/>
    <w:p w14:paraId="7CE3F33D" w14:textId="77777777" w:rsidR="00FD2555" w:rsidRDefault="00FD2555">
      <w:r>
        <w:t>The entire procedure can be described in the following algorithm</w:t>
      </w:r>
    </w:p>
    <w:p w14:paraId="4FF778ED" w14:textId="77777777" w:rsidR="00FD2555" w:rsidRDefault="00FD2555" w:rsidP="00FD2555">
      <w:pPr>
        <w:pStyle w:val="ListParagraph"/>
        <w:numPr>
          <w:ilvl w:val="0"/>
          <w:numId w:val="1"/>
        </w:numPr>
      </w:pPr>
      <w:r>
        <w:t xml:space="preserve">For </w:t>
      </w:r>
      <m:oMath>
        <m:r>
          <w:rPr>
            <w:rFonts w:ascii="Cambria Math" w:hAnsi="Cambria Math"/>
          </w:rPr>
          <m:t>k=1, ⋯, N</m:t>
        </m:r>
      </m:oMath>
    </w:p>
    <w:p w14:paraId="63E6E90C" w14:textId="77777777" w:rsidR="005146E5" w:rsidRDefault="00FD2555" w:rsidP="005146E5">
      <w:pPr>
        <w:pStyle w:val="ListParagraph"/>
        <w:numPr>
          <w:ilvl w:val="1"/>
          <w:numId w:val="1"/>
        </w:numPr>
      </w:pPr>
      <w:r>
        <w:t xml:space="preserve">Simulate </w:t>
      </w:r>
      <m:oMath>
        <m:sSub>
          <m:sSubPr>
            <m:ctrlPr>
              <w:rPr>
                <w:rFonts w:ascii="Cambria Math" w:hAnsi="Cambria Math"/>
                <w:i/>
              </w:rPr>
            </m:ctrlPr>
          </m:sSubPr>
          <m:e>
            <m:r>
              <w:rPr>
                <w:rFonts w:ascii="Cambria Math" w:hAnsi="Cambria Math"/>
              </w:rPr>
              <m:t>Z</m:t>
            </m:r>
          </m:e>
          <m:sub>
            <m:r>
              <w:rPr>
                <w:rFonts w:ascii="Cambria Math" w:hAnsi="Cambria Math"/>
              </w:rPr>
              <m:t>1k</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4k</m:t>
            </m:r>
          </m:sub>
        </m:sSub>
      </m:oMath>
      <w:r>
        <w:t xml:space="preserve"> from unit exponential distribution and let </w:t>
      </w:r>
    </w:p>
    <w:p w14:paraId="46C230A7" w14:textId="4447B59C" w:rsidR="005146E5" w:rsidRPr="005146E5" w:rsidRDefault="00000000" w:rsidP="005146E5">
      <w:pPr>
        <w:pStyle w:val="ListParagraph"/>
        <w:ind w:left="144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2k</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4k</m:t>
                  </m:r>
                </m:sub>
              </m:sSub>
              <m:r>
                <w:rPr>
                  <w:rFonts w:ascii="Cambria Math" w:hAnsi="Cambria Math"/>
                </w:rPr>
                <m:t>)</m:t>
              </m:r>
            </m:num>
            <m:den>
              <m:sSub>
                <m:sSubPr>
                  <m:ctrlPr>
                    <w:rPr>
                      <w:rFonts w:ascii="Cambria Math" w:hAnsi="Cambria Math"/>
                      <w:i/>
                    </w:rPr>
                  </m:ctrlPr>
                </m:sSubPr>
                <m:e>
                  <m:r>
                    <w:rPr>
                      <w:rFonts w:ascii="Cambria Math" w:hAnsi="Cambria Math"/>
                    </w:rPr>
                    <m:t>Z</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4k</m:t>
                  </m:r>
                </m:sub>
              </m:sSub>
            </m:den>
          </m:f>
          <m:r>
            <w:rPr>
              <w:rFonts w:ascii="Cambria Math" w:hAnsi="Cambria Math"/>
            </w:rPr>
            <m:t>.</m:t>
          </m:r>
        </m:oMath>
      </m:oMathPara>
    </w:p>
    <w:p w14:paraId="36E904CF" w14:textId="77777777" w:rsidR="005146E5" w:rsidRDefault="005146E5" w:rsidP="005146E5">
      <w:pPr>
        <w:pStyle w:val="ListParagraph"/>
        <w:numPr>
          <w:ilvl w:val="1"/>
          <w:numId w:val="1"/>
        </w:numPr>
      </w:pPr>
      <w:r>
        <w:t xml:space="preserve">For </w:t>
      </w:r>
      <m:oMath>
        <m:r>
          <w:rPr>
            <w:rFonts w:ascii="Cambria Math" w:hAnsi="Cambria Math"/>
          </w:rPr>
          <m:t>b=1,⋯, B</m:t>
        </m:r>
      </m:oMath>
    </w:p>
    <w:p w14:paraId="246A3B5D" w14:textId="77777777" w:rsidR="005146E5" w:rsidRDefault="005146E5" w:rsidP="005146E5">
      <w:pPr>
        <w:pStyle w:val="ListParagraph"/>
        <w:numPr>
          <w:ilvl w:val="2"/>
          <w:numId w:val="1"/>
        </w:numPr>
      </w:pPr>
      <w:r>
        <w:t xml:space="preserve">Simulate </w:t>
      </w:r>
      <m:oMath>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bk0</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bk1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bk2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bk3</m:t>
                </m:r>
              </m:sub>
              <m:sup>
                <m:r>
                  <w:rPr>
                    <w:rFonts w:ascii="Cambria Math" w:hAnsi="Cambria Math"/>
                  </w:rPr>
                  <m:t>*</m:t>
                </m:r>
              </m:sup>
            </m:sSubSup>
          </m:e>
        </m:d>
        <m:r>
          <w:rPr>
            <w:rFonts w:ascii="Cambria Math" w:hAnsi="Cambria Math"/>
          </w:rPr>
          <m:t>∼MN</m:t>
        </m:r>
        <m:d>
          <m:dPr>
            <m:ctrlPr>
              <w:rPr>
                <w:rFonts w:ascii="Cambria Math" w:hAnsi="Cambria Math"/>
                <w:i/>
              </w:rPr>
            </m:ctrlPr>
          </m:dPr>
          <m:e>
            <m:r>
              <w:rPr>
                <w:rFonts w:ascii="Cambria Math" w:hAnsi="Cambria Math"/>
              </w:rPr>
              <m:t xml:space="preserve">n,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e>
        </m:d>
        <m:r>
          <w:rPr>
            <w:rFonts w:ascii="Cambria Math" w:hAnsi="Cambria Math"/>
          </w:rPr>
          <m:t xml:space="preserve">. </m:t>
        </m:r>
      </m:oMath>
      <w:r>
        <w:t xml:space="preserve"> </w:t>
      </w:r>
    </w:p>
    <w:p w14:paraId="5E6AA969" w14:textId="77777777" w:rsidR="005146E5" w:rsidRDefault="005146E5" w:rsidP="005146E5">
      <w:pPr>
        <w:pStyle w:val="ListParagraph"/>
        <w:numPr>
          <w:ilvl w:val="2"/>
          <w:numId w:val="1"/>
        </w:numPr>
      </w:pPr>
      <w:r>
        <w:t xml:space="preserve">Calculate </w:t>
      </w:r>
      <m:oMath>
        <m:sSubSup>
          <m:sSubSupPr>
            <m:ctrlPr>
              <w:rPr>
                <w:rFonts w:ascii="Cambria Math" w:hAnsi="Cambria Math"/>
                <w:i/>
              </w:rPr>
            </m:ctrlPr>
          </m:sSubSupPr>
          <m:e>
            <m:r>
              <w:rPr>
                <w:rFonts w:ascii="Cambria Math" w:hAnsi="Cambria Math"/>
              </w:rPr>
              <m:t>p</m:t>
            </m:r>
          </m:e>
          <m:sub>
            <m:r>
              <w:rPr>
                <w:rFonts w:ascii="Cambria Math" w:hAnsi="Cambria Math"/>
              </w:rPr>
              <m:t>bk1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bk1</m:t>
                </m:r>
              </m:sub>
              <m:sup>
                <m:r>
                  <w:rPr>
                    <w:rFonts w:ascii="Cambria Math" w:hAnsi="Cambria Math"/>
                  </w:rPr>
                  <m:t>*</m:t>
                </m:r>
              </m:sup>
            </m:sSubSup>
          </m:num>
          <m:den>
            <m:r>
              <w:rPr>
                <w:rFonts w:ascii="Cambria Math" w:hAnsi="Cambria Math"/>
              </w:rPr>
              <m:t>n</m:t>
            </m:r>
          </m:den>
        </m:f>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bk2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bk2</m:t>
                </m:r>
              </m:sub>
              <m:sup>
                <m:r>
                  <w:rPr>
                    <w:rFonts w:ascii="Cambria Math" w:hAnsi="Cambria Math"/>
                  </w:rPr>
                  <m:t>*</m:t>
                </m:r>
              </m:sup>
            </m:sSubSup>
          </m:num>
          <m:den>
            <m:r>
              <w:rPr>
                <w:rFonts w:ascii="Cambria Math" w:hAnsi="Cambria Math"/>
              </w:rPr>
              <m:t>n</m:t>
            </m:r>
          </m:den>
        </m:f>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bk3</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bk3</m:t>
                </m:r>
              </m:sub>
              <m:sup>
                <m:r>
                  <w:rPr>
                    <w:rFonts w:ascii="Cambria Math" w:hAnsi="Cambria Math"/>
                  </w:rPr>
                  <m:t>*</m:t>
                </m:r>
              </m:sup>
            </m:sSubSup>
          </m:num>
          <m:den>
            <m:r>
              <w:rPr>
                <w:rFonts w:ascii="Cambria Math" w:hAnsi="Cambria Math"/>
              </w:rPr>
              <m:t>n</m:t>
            </m:r>
          </m:den>
        </m:f>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bk1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 xml:space="preserve">,  </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p</m:t>
                </m:r>
              </m:e>
              <m:sub>
                <m:r>
                  <w:rPr>
                    <w:rFonts w:ascii="Cambria Math" w:hAnsi="Cambria Math"/>
                  </w:rPr>
                  <m:t>bk2</m:t>
                </m:r>
              </m:sub>
              <m:sup>
                <m:r>
                  <w:rPr>
                    <w:rFonts w:ascii="Cambria Math" w:hAnsi="Cambria Math"/>
                  </w:rPr>
                  <m:t>*</m:t>
                </m:r>
              </m:sup>
            </m:sSubSup>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bk2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bk3</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bk3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r>
              <w:rPr>
                <w:rFonts w:ascii="Cambria Math" w:hAnsi="Cambria Math"/>
              </w:rPr>
              <m:t>n+1</m:t>
            </m:r>
          </m:den>
        </m:f>
      </m:oMath>
    </w:p>
    <w:p w14:paraId="143C29C6" w14:textId="77777777" w:rsidR="005146E5" w:rsidRDefault="005146E5" w:rsidP="005146E5">
      <w:pPr>
        <w:pStyle w:val="ListParagraph"/>
        <w:numPr>
          <w:ilvl w:val="2"/>
          <w:numId w:val="1"/>
        </w:numPr>
      </w:pPr>
      <w:r>
        <w:t xml:space="preserve">Calculate </w:t>
      </w:r>
      <m:oMath>
        <m:sSubSup>
          <m:sSubSupPr>
            <m:ctrlPr>
              <w:rPr>
                <w:rFonts w:ascii="Cambria Math" w:hAnsi="Cambria Math"/>
                <w:i/>
              </w:rPr>
            </m:ctrlPr>
          </m:sSubSupPr>
          <m:e>
            <m:r>
              <w:rPr>
                <w:rFonts w:ascii="Cambria Math" w:hAnsi="Cambria Math"/>
              </w:rPr>
              <m:t>θ</m:t>
            </m:r>
          </m:e>
          <m:sub>
            <m:r>
              <w:rPr>
                <w:rFonts w:ascii="Cambria Math" w:hAnsi="Cambria Math"/>
              </w:rPr>
              <m:t>bk</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Sup>
          <m:sSubSupPr>
            <m:ctrlPr>
              <w:rPr>
                <w:rFonts w:ascii="Cambria Math" w:hAnsi="Cambria Math"/>
                <w:i/>
              </w:rPr>
            </m:ctrlPr>
          </m:sSubSupPr>
          <m:e>
            <m:r>
              <w:rPr>
                <w:rFonts w:ascii="Cambria Math" w:hAnsi="Cambria Math"/>
              </w:rPr>
              <m:t>p</m:t>
            </m:r>
          </m:e>
          <m:sub>
            <m:r>
              <w:rPr>
                <w:rFonts w:ascii="Cambria Math" w:hAnsi="Cambria Math"/>
              </w:rPr>
              <m:t>bk1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Sup>
          <m:sSubSupPr>
            <m:ctrlPr>
              <w:rPr>
                <w:rFonts w:ascii="Cambria Math" w:hAnsi="Cambria Math"/>
                <w:i/>
              </w:rPr>
            </m:ctrlPr>
          </m:sSubSupPr>
          <m:e>
            <m:r>
              <w:rPr>
                <w:rFonts w:ascii="Cambria Math" w:hAnsi="Cambria Math"/>
              </w:rPr>
              <m:t>p</m:t>
            </m:r>
          </m:e>
          <m:sub>
            <m:r>
              <w:rPr>
                <w:rFonts w:ascii="Cambria Math" w:hAnsi="Cambria Math"/>
              </w:rPr>
              <m:t>bk2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Sup>
          <m:sSubSupPr>
            <m:ctrlPr>
              <w:rPr>
                <w:rFonts w:ascii="Cambria Math" w:hAnsi="Cambria Math"/>
                <w:i/>
              </w:rPr>
            </m:ctrlPr>
          </m:sSubSupPr>
          <m:e>
            <m:r>
              <w:rPr>
                <w:rFonts w:ascii="Cambria Math" w:hAnsi="Cambria Math"/>
              </w:rPr>
              <m:t>p</m:t>
            </m:r>
          </m:e>
          <m:sub>
            <m:r>
              <w:rPr>
                <w:rFonts w:ascii="Cambria Math" w:hAnsi="Cambria Math"/>
              </w:rPr>
              <m:t>bk3</m:t>
            </m:r>
          </m:sub>
          <m:sup>
            <m:r>
              <w:rPr>
                <w:rFonts w:ascii="Cambria Math" w:hAnsi="Cambria Math"/>
              </w:rPr>
              <m:t>*</m:t>
            </m:r>
          </m:sup>
        </m:sSubSup>
      </m:oMath>
    </w:p>
    <w:p w14:paraId="55660397" w14:textId="701C58B7" w:rsidR="005146E5" w:rsidRDefault="005146E5" w:rsidP="005146E5">
      <w:pPr>
        <w:pStyle w:val="ListParagraph"/>
        <w:numPr>
          <w:ilvl w:val="2"/>
          <w:numId w:val="1"/>
        </w:numPr>
        <w:rPr>
          <w:ins w:id="6" w:author="Lu Tian" w:date="2023-03-19T21:04:00Z"/>
        </w:rPr>
      </w:pPr>
      <w:r>
        <w:t xml:space="preserve">Calculate </w:t>
      </w:r>
      <m:oMath>
        <m:sSubSup>
          <m:sSubSupPr>
            <m:ctrlPr>
              <w:rPr>
                <w:rFonts w:ascii="Cambria Math" w:hAnsi="Cambria Math"/>
                <w:i/>
              </w:rPr>
            </m:ctrlPr>
          </m:sSubSupPr>
          <m:e>
            <m:r>
              <w:rPr>
                <w:rFonts w:ascii="Cambria Math" w:hAnsi="Cambria Math"/>
              </w:rPr>
              <m:t>σ</m:t>
            </m:r>
          </m:e>
          <m:sub>
            <m:r>
              <w:rPr>
                <w:rFonts w:ascii="Cambria Math" w:hAnsi="Cambria Math"/>
              </w:rPr>
              <m:t>bk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bk3</m:t>
            </m:r>
          </m:sub>
          <m:sup>
            <m:r>
              <w:rPr>
                <w:rFonts w:ascii="Cambria Math" w:hAnsi="Cambria Math"/>
              </w:rPr>
              <m:t>*2</m:t>
            </m:r>
          </m:sup>
        </m:sSubSup>
        <m:r>
          <w:ins w:id="7" w:author="Lu Tian" w:date="2023-03-19T21:04:00Z">
            <w:rPr>
              <w:rFonts w:ascii="Cambria Math" w:hAnsi="Cambria Math"/>
            </w:rPr>
            <m:t>-</m:t>
          </w:ins>
        </m:r>
        <m:r>
          <w:del w:id="8" w:author="Lu Tian" w:date="2023-03-19T21:04:00Z">
            <w:rPr>
              <w:rFonts w:ascii="Cambria Math" w:hAnsi="Cambria Math"/>
            </w:rPr>
            <m:t>+</m:t>
          </w:del>
        </m:r>
        <m:f>
          <m:fPr>
            <m:ctrlPr>
              <w:rPr>
                <w:rFonts w:ascii="Cambria Math" w:hAnsi="Cambria Math"/>
                <w:i/>
              </w:rPr>
            </m:ctrlPr>
          </m:fPr>
          <m:num>
            <m:r>
              <w:rPr>
                <w:rFonts w:ascii="Cambria Math" w:hAnsi="Cambria Math"/>
              </w:rPr>
              <m:t>4</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bk2</m:t>
            </m:r>
          </m:sub>
          <m:sup>
            <m:r>
              <w:rPr>
                <w:rFonts w:ascii="Cambria Math" w:hAnsi="Cambria Math"/>
              </w:rPr>
              <m:t>*</m:t>
            </m:r>
          </m:sup>
        </m:sSubSup>
        <m:r>
          <w:ins w:id="9" w:author="Lu Tian" w:date="2023-03-19T21:04:00Z">
            <w:rPr>
              <w:rFonts w:ascii="Cambria Math" w:hAnsi="Cambria Math"/>
            </w:rPr>
            <m:t>-</m:t>
          </w:ins>
        </m:r>
        <m:r>
          <w:del w:id="10" w:author="Lu Tian" w:date="2023-03-19T21:04:00Z">
            <w:rPr>
              <w:rFonts w:ascii="Cambria Math" w:hAnsi="Cambria Math"/>
            </w:rPr>
            <m:t>+</m:t>
          </w:del>
        </m:r>
        <m:f>
          <m:fPr>
            <m:ctrlPr>
              <w:rPr>
                <w:rFonts w:ascii="Cambria Math" w:hAnsi="Cambria Math"/>
                <w:i/>
              </w:rPr>
            </m:ctrlPr>
          </m:fPr>
          <m:num>
            <m:r>
              <w:rPr>
                <w:rFonts w:ascii="Cambria Math" w:hAnsi="Cambria Math"/>
              </w:rPr>
              <m:t>6</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bk3</m:t>
            </m:r>
          </m:sub>
          <m:sup>
            <m:r>
              <w:rPr>
                <w:rFonts w:ascii="Cambria Math" w:hAnsi="Cambria Math"/>
              </w:rPr>
              <m:t>*</m:t>
            </m:r>
          </m:sup>
        </m:sSubSup>
        <m:r>
          <w:ins w:id="11" w:author="Lu Tian" w:date="2023-03-19T21:04:00Z">
            <w:rPr>
              <w:rFonts w:ascii="Cambria Math" w:hAnsi="Cambria Math"/>
            </w:rPr>
            <m:t>-</m:t>
          </w:ins>
        </m:r>
        <m:r>
          <w:del w:id="12" w:author="Lu Tian" w:date="2023-03-19T21:04:00Z">
            <w:rPr>
              <w:rFonts w:ascii="Cambria Math" w:hAnsi="Cambria Math"/>
            </w:rPr>
            <m:t>+</m:t>
          </w:del>
        </m:r>
        <m:f>
          <m:fPr>
            <m:ctrlPr>
              <w:rPr>
                <w:rFonts w:ascii="Cambria Math" w:hAnsi="Cambria Math"/>
                <w:i/>
              </w:rPr>
            </m:ctrlPr>
          </m:fPr>
          <m:num>
            <m:r>
              <w:rPr>
                <w:rFonts w:ascii="Cambria Math" w:hAnsi="Cambria Math"/>
              </w:rPr>
              <m:t>12</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bk2</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bk3</m:t>
            </m:r>
          </m:sub>
          <m:sup>
            <m:r>
              <w:rPr>
                <w:rFonts w:ascii="Cambria Math" w:hAnsi="Cambria Math"/>
              </w:rPr>
              <m:t>*</m:t>
            </m:r>
          </m:sup>
        </m:sSubSup>
      </m:oMath>
      <w:ins w:id="13" w:author="Haben Michael" w:date="2023-03-09T18:29:00Z">
        <w:r w:rsidR="00CF0204">
          <w:t>where does the variance formula come from</w:t>
        </w:r>
      </w:ins>
      <w:ins w:id="14" w:author="Haben Michael" w:date="2023-03-16T20:03:00Z">
        <w:r w:rsidR="00D74866">
          <w:t xml:space="preserve">? </w:t>
        </w:r>
      </w:ins>
      <w:ins w:id="15" w:author="Haben Michael" w:date="2023-03-16T20:04:00Z">
        <w:r w:rsidR="00D74866">
          <w:t xml:space="preserve">We just want </w:t>
        </w:r>
        <w:r w:rsidR="001513E6">
          <w:t>transpose(</w:t>
        </w:r>
        <w:r w:rsidR="00D74866">
          <w:t>contrast</w:t>
        </w:r>
        <w:r w:rsidR="001513E6">
          <w:t>)</w:t>
        </w:r>
        <w:r w:rsidR="00D74866">
          <w:t>*(var matrix</w:t>
        </w:r>
        <w:r w:rsidR="001513E6">
          <w:t xml:space="preserve"> of multinomial at p)*contrast, don’t we? </w:t>
        </w:r>
      </w:ins>
      <w:ins w:id="16" w:author="Haben Michael" w:date="2023-03-09T18:30:00Z">
        <w:r w:rsidR="00E12722">
          <w:t xml:space="preserve">But this doesn’t seem to match </w:t>
        </w:r>
        <w:proofErr w:type="spellStart"/>
        <w:r w:rsidR="00E12722">
          <w:t>eg</w:t>
        </w:r>
        <w:proofErr w:type="spellEnd"/>
        <w:r w:rsidR="00E12722">
          <w:t xml:space="preserve"> binomial terms on the diagonal.</w:t>
        </w:r>
        <w:r w:rsidR="003C0659">
          <w:t xml:space="preserve"> </w:t>
        </w:r>
      </w:ins>
    </w:p>
    <w:p w14:paraId="0A846955" w14:textId="1106C716" w:rsidR="008C73B1" w:rsidRPr="008C73B1" w:rsidRDefault="008C73B1" w:rsidP="005146E5">
      <w:pPr>
        <w:pStyle w:val="ListParagraph"/>
        <w:numPr>
          <w:ilvl w:val="2"/>
          <w:numId w:val="1"/>
        </w:numPr>
        <w:rPr>
          <w:highlight w:val="yellow"/>
        </w:rPr>
      </w:pPr>
      <w:r w:rsidRPr="008C73B1">
        <w:rPr>
          <w:highlight w:val="yellow"/>
        </w:rPr>
        <w:t xml:space="preserve">Yes,  there are typos.   Essentially, it should be </w:t>
      </w:r>
      <w:r>
        <w:rPr>
          <w:highlight w:val="yellow"/>
        </w:rPr>
        <w:t>something like</w:t>
      </w:r>
    </w:p>
    <w:p w14:paraId="40E83DDC" w14:textId="5A71B900" w:rsidR="008C73B1" w:rsidRDefault="008C73B1" w:rsidP="008C73B1">
      <w:pPr>
        <w:pStyle w:val="ListParagraph"/>
        <w:ind w:left="2160"/>
      </w:pPr>
      <m:oMathPara>
        <m:oMath>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3</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3</m:t>
                  </m:r>
                </m:den>
              </m:f>
              <m:r>
                <w:rPr>
                  <w:rFonts w:ascii="Cambria Math" w:hAnsi="Cambria Math"/>
                  <w:highlight w:val="yellow"/>
                </w:rPr>
                <m:t>,1</m:t>
              </m:r>
            </m:e>
          </m:d>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-1</m:t>
              </m:r>
            </m:sup>
          </m:sSup>
          <m:d>
            <m:dPr>
              <m:ctrlPr>
                <w:rPr>
                  <w:rFonts w:ascii="Cambria Math" w:hAnsi="Cambria Math"/>
                  <w:i/>
                  <w:highlight w:val="yellow"/>
                </w:rPr>
              </m:ctrlPr>
            </m:dPr>
            <m:e>
              <m:m>
                <m:mPr>
                  <m:mcs>
                    <m:mc>
                      <m:mcPr>
                        <m:count m:val="3"/>
                        <m:mcJc m:val="center"/>
                      </m:mcPr>
                    </m:mc>
                  </m:mcs>
                  <m:ctrlPr>
                    <w:rPr>
                      <w:rFonts w:ascii="Cambria Math" w:hAnsi="Cambria Math"/>
                      <w:i/>
                      <w:highlight w:val="yellow"/>
                    </w:rPr>
                  </m:ctrlPr>
                </m:mPr>
                <m:mr>
                  <m:e>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1</m:t>
                        </m:r>
                      </m:sub>
                    </m:sSub>
                    <m:r>
                      <w:rPr>
                        <w:rFonts w:ascii="Cambria Math" w:hAnsi="Cambria Math"/>
                        <w:highlight w:val="yellow"/>
                      </w:rPr>
                      <m:t>-</m:t>
                    </m:r>
                    <m:sSubSup>
                      <m:sSubSupPr>
                        <m:ctrlPr>
                          <w:rPr>
                            <w:rFonts w:ascii="Cambria Math" w:hAnsi="Cambria Math"/>
                            <w:i/>
                            <w:highlight w:val="yellow"/>
                          </w:rPr>
                        </m:ctrlPr>
                      </m:sSubSup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1</m:t>
                        </m:r>
                      </m:sub>
                      <m:sup>
                        <m:r>
                          <w:rPr>
                            <w:rFonts w:ascii="Cambria Math" w:hAnsi="Cambria Math"/>
                            <w:highlight w:val="yellow"/>
                          </w:rPr>
                          <m:t>2</m:t>
                        </m:r>
                      </m:sup>
                    </m:sSubSup>
                  </m:e>
                  <m:e>
                    <m:r>
                      <w:rPr>
                        <w:rFonts w:ascii="Cambria Math" w:hAnsi="Cambria Math"/>
                        <w:highlight w:val="yellow"/>
                      </w:rPr>
                      <m:t>-</m:t>
                    </m:r>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1</m:t>
                        </m:r>
                      </m:sub>
                    </m:sSub>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2</m:t>
                        </m:r>
                      </m:sub>
                    </m:sSub>
                  </m:e>
                  <m:e>
                    <m:r>
                      <w:rPr>
                        <w:rFonts w:ascii="Cambria Math" w:hAnsi="Cambria Math"/>
                        <w:highlight w:val="yellow"/>
                      </w:rPr>
                      <m:t>-</m:t>
                    </m:r>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1</m:t>
                        </m:r>
                      </m:sub>
                    </m:sSub>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3</m:t>
                        </m:r>
                      </m:sub>
                    </m:sSub>
                  </m:e>
                </m:mr>
                <m:mr>
                  <m:e>
                    <m:r>
                      <w:rPr>
                        <w:rFonts w:ascii="Cambria Math" w:hAnsi="Cambria Math"/>
                        <w:highlight w:val="yellow"/>
                      </w:rPr>
                      <m:t>-</m:t>
                    </m:r>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1</m:t>
                        </m:r>
                      </m:sub>
                    </m:sSub>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2</m:t>
                        </m:r>
                      </m:sub>
                    </m:sSub>
                  </m:e>
                  <m:e>
                    <m:sSubSup>
                      <m:sSubSupPr>
                        <m:ctrlPr>
                          <w:rPr>
                            <w:rFonts w:ascii="Cambria Math" w:hAnsi="Cambria Math"/>
                            <w:i/>
                            <w:highlight w:val="yellow"/>
                          </w:rPr>
                        </m:ctrlPr>
                      </m:sSubSupPr>
                      <m:e>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2</m:t>
                            </m:r>
                          </m:sub>
                        </m:sSub>
                        <m:r>
                          <w:rPr>
                            <w:rFonts w:ascii="Cambria Math" w:hAnsi="Cambria Math"/>
                            <w:highlight w:val="yellow"/>
                          </w:rPr>
                          <m:t xml:space="preserve">- </m:t>
                        </m:r>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2</m:t>
                        </m:r>
                      </m:sub>
                      <m:sup>
                        <m:r>
                          <w:rPr>
                            <w:rFonts w:ascii="Cambria Math" w:hAnsi="Cambria Math"/>
                            <w:highlight w:val="yellow"/>
                          </w:rPr>
                          <m:t>2</m:t>
                        </m:r>
                      </m:sup>
                    </m:sSubSup>
                  </m:e>
                  <m:e>
                    <m:r>
                      <w:rPr>
                        <w:rFonts w:ascii="Cambria Math" w:hAnsi="Cambria Math"/>
                        <w:highlight w:val="yellow"/>
                      </w:rPr>
                      <m:t>-</m:t>
                    </m:r>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2</m:t>
                        </m:r>
                      </m:sub>
                    </m:sSub>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3</m:t>
                        </m:r>
                      </m:sub>
                    </m:sSub>
                  </m:e>
                </m:mr>
                <m:mr>
                  <m:e>
                    <m:r>
                      <w:rPr>
                        <w:rFonts w:ascii="Cambria Math" w:hAnsi="Cambria Math"/>
                        <w:highlight w:val="yellow"/>
                      </w:rPr>
                      <m:t>-</m:t>
                    </m:r>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1</m:t>
                        </m:r>
                      </m:sub>
                    </m:sSub>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3</m:t>
                        </m:r>
                      </m:sub>
                    </m:sSub>
                  </m:e>
                  <m:e>
                    <m:r>
                      <w:rPr>
                        <w:rFonts w:ascii="Cambria Math" w:hAnsi="Cambria Math"/>
                        <w:highlight w:val="yellow"/>
                      </w:rPr>
                      <m:t>-</m:t>
                    </m:r>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2</m:t>
                        </m:r>
                      </m:sub>
                    </m:sSub>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3</m:t>
                        </m:r>
                      </m:sub>
                    </m:sSub>
                  </m:e>
                  <m:e>
                    <m:sSub>
                      <m:sSubPr>
                        <m:ctrlPr>
                          <w:rPr>
                            <w:rFonts w:ascii="Cambria Math" w:hAnsi="Cambria Math"/>
                            <w:i/>
                            <w:highlight w:val="yellow"/>
                          </w:rPr>
                        </m:ctrlPr>
                      </m:sSub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3</m:t>
                        </m:r>
                      </m:sub>
                    </m:sSub>
                    <m:r>
                      <w:rPr>
                        <w:rFonts w:ascii="Cambria Math" w:hAnsi="Cambria Math"/>
                        <w:highlight w:val="yellow"/>
                      </w:rPr>
                      <m:t>-</m:t>
                    </m:r>
                    <m:sSubSup>
                      <m:sSubSupPr>
                        <m:ctrlPr>
                          <w:rPr>
                            <w:rFonts w:ascii="Cambria Math" w:hAnsi="Cambria Math"/>
                            <w:i/>
                            <w:highlight w:val="yellow"/>
                          </w:rPr>
                        </m:ctrlPr>
                      </m:sSubSupPr>
                      <m:e>
                        <m:acc>
                          <m:accPr>
                            <m:ctrlPr>
                              <w:rPr>
                                <w:rFonts w:ascii="Cambria Math" w:hAnsi="Cambria Math"/>
                                <w:i/>
                                <w:highlight w:val="yellow"/>
                              </w:rPr>
                            </m:ctrlPr>
                          </m:accPr>
                          <m:e>
                            <m:r>
                              <w:rPr>
                                <w:rFonts w:ascii="Cambria Math" w:hAnsi="Cambria Math"/>
                                <w:highlight w:val="yellow"/>
                              </w:rPr>
                              <m:t>p</m:t>
                            </m:r>
                          </m:e>
                        </m:acc>
                      </m:e>
                      <m:sub>
                        <m:r>
                          <w:rPr>
                            <w:rFonts w:ascii="Cambria Math" w:hAnsi="Cambria Math"/>
                            <w:highlight w:val="yellow"/>
                          </w:rPr>
                          <m:t>3</m:t>
                        </m:r>
                      </m:sub>
                      <m:sup>
                        <m:r>
                          <w:rPr>
                            <w:rFonts w:ascii="Cambria Math" w:hAnsi="Cambria Math"/>
                            <w:highlight w:val="yellow"/>
                          </w:rPr>
                          <m:t>3</m:t>
                        </m:r>
                      </m:sup>
                    </m:sSubSup>
                  </m:e>
                </m:mr>
              </m:m>
            </m:e>
          </m:d>
          <m:d>
            <m:dPr>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3</m:t>
                        </m:r>
                      </m:den>
                    </m:f>
                  </m:e>
                </m:mr>
                <m:mr>
                  <m:e>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3</m:t>
                        </m:r>
                      </m:den>
                    </m:f>
                  </m:e>
                </m:mr>
                <m:mr>
                  <m:e>
                    <m:r>
                      <w:rPr>
                        <w:rFonts w:ascii="Cambria Math" w:hAnsi="Cambria Math"/>
                        <w:highlight w:val="yellow"/>
                      </w:rPr>
                      <m:t>1</m:t>
                    </m:r>
                  </m:e>
                </m:mr>
              </m:m>
            </m:e>
          </m:d>
        </m:oMath>
      </m:oMathPara>
    </w:p>
    <w:p w14:paraId="58216180" w14:textId="77777777" w:rsidR="005146E5" w:rsidRDefault="00273BD7" w:rsidP="005146E5">
      <w:pPr>
        <w:pStyle w:val="ListParagraph"/>
        <w:numPr>
          <w:ilvl w:val="0"/>
          <w:numId w:val="1"/>
        </w:numPr>
      </w:pPr>
      <w:r>
        <w:t xml:space="preserve">For </w:t>
      </w:r>
      <m:oMath>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m</m:t>
                </m:r>
              </m:sub>
            </m:sSub>
          </m:e>
        </m:d>
        <m:r>
          <w:rPr>
            <w:rFonts w:ascii="Cambria Math" w:hAnsi="Cambria Math"/>
          </w:rPr>
          <m:t>∈[0, 1]</m:t>
        </m:r>
      </m:oMath>
    </w:p>
    <w:p w14:paraId="1D53817E" w14:textId="77777777" w:rsidR="00273BD7" w:rsidRDefault="00273BD7" w:rsidP="00273BD7">
      <w:pPr>
        <w:pStyle w:val="ListParagraph"/>
        <w:numPr>
          <w:ilvl w:val="1"/>
          <w:numId w:val="1"/>
        </w:numPr>
      </w:pPr>
      <w:r>
        <w:t xml:space="preserve">Identify all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oMath>
      <w:r>
        <w:rPr>
          <w:b/>
        </w:rPr>
        <w:t xml:space="preserve"> </w:t>
      </w:r>
      <w:r>
        <w:t xml:space="preserve">such that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1k</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2k</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
              <m:sSubPr>
                <m:ctrlPr>
                  <w:rPr>
                    <w:rFonts w:ascii="Cambria Math" w:hAnsi="Cambria Math"/>
                    <w:i/>
                  </w:rPr>
                </m:ctrlPr>
              </m:sSubPr>
              <m:e>
                <m:r>
                  <w:rPr>
                    <w:rFonts w:ascii="Cambria Math" w:hAnsi="Cambria Math"/>
                  </w:rPr>
                  <m:t>p</m:t>
                </m:r>
              </m:e>
              <m:sub>
                <m:r>
                  <w:rPr>
                    <w:rFonts w:ascii="Cambria Math" w:hAnsi="Cambria Math"/>
                  </w:rPr>
                  <m:t>3k</m:t>
                </m:r>
              </m:sub>
            </m:sSub>
            <m:r>
              <w:rPr>
                <w:rFonts w:ascii="Cambria Math" w:hAnsi="Cambria Math"/>
              </w:rPr>
              <m:t>-θ</m:t>
            </m:r>
          </m:e>
        </m:d>
        <m:r>
          <w:rPr>
            <w:rFonts w:ascii="Cambria Math" w:hAnsi="Cambria Math"/>
          </w:rPr>
          <m:t>&lt;ϵ</m:t>
        </m:r>
      </m:oMath>
    </w:p>
    <w:p w14:paraId="5575B729" w14:textId="77777777" w:rsidR="00273BD7" w:rsidRPr="005146E5" w:rsidRDefault="00273BD7" w:rsidP="00273BD7">
      <w:pPr>
        <w:pStyle w:val="ListParagraph"/>
        <w:numPr>
          <w:ilvl w:val="1"/>
          <w:numId w:val="1"/>
        </w:numPr>
      </w:pPr>
      <w:r>
        <w:t xml:space="preserve">For each identified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oMath>
      <w:r>
        <w:rPr>
          <w:b/>
        </w:rPr>
        <w:t xml:space="preserve"> </w:t>
      </w:r>
    </w:p>
    <w:p w14:paraId="11B0967E" w14:textId="77777777" w:rsidR="00FC753E" w:rsidRDefault="00FC753E" w:rsidP="00FC753E">
      <w:pPr>
        <w:pStyle w:val="ListParagraph"/>
        <w:numPr>
          <w:ilvl w:val="2"/>
          <w:numId w:val="1"/>
        </w:numPr>
      </w:pPr>
      <w:r>
        <w:lastRenderedPageBreak/>
        <w:t xml:space="preserve">Calculate </w:t>
      </w:r>
      <m:oMath>
        <m:sSubSup>
          <m:sSubSupPr>
            <m:ctrlPr>
              <w:rPr>
                <w:rFonts w:ascii="Cambria Math" w:hAnsi="Cambria Math"/>
                <w:i/>
              </w:rPr>
            </m:ctrlPr>
          </m:sSubSupPr>
          <m:e>
            <m:r>
              <w:rPr>
                <w:rFonts w:ascii="Cambria Math" w:hAnsi="Cambria Math"/>
              </w:rPr>
              <m:t>T</m:t>
            </m:r>
          </m:e>
          <m:sub>
            <m:r>
              <w:rPr>
                <w:rFonts w:ascii="Cambria Math" w:hAnsi="Cambria Math"/>
              </w:rPr>
              <m:t>bk</m:t>
            </m:r>
          </m:sub>
          <m:sup>
            <m:r>
              <w:rPr>
                <w:rFonts w:ascii="Cambria Math" w:hAnsi="Cambria Math"/>
              </w:rPr>
              <m:t>*</m:t>
            </m:r>
          </m:sup>
        </m:sSub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bk</m:t>
                    </m:r>
                  </m:sub>
                  <m:sup>
                    <m:r>
                      <w:rPr>
                        <w:rFonts w:ascii="Cambria Math" w:hAnsi="Cambria Math"/>
                      </w:rPr>
                      <m:t>*</m:t>
                    </m:r>
                  </m:sup>
                </m:sSubSup>
                <m:r>
                  <w:rPr>
                    <w:rFonts w:ascii="Cambria Math" w:hAnsi="Cambria Math"/>
                  </w:rPr>
                  <m:t>-θ</m:t>
                </m:r>
              </m:e>
            </m:d>
          </m:num>
          <m:den>
            <m:sSubSup>
              <m:sSubSupPr>
                <m:ctrlPr>
                  <w:rPr>
                    <w:rFonts w:ascii="Cambria Math" w:hAnsi="Cambria Math"/>
                    <w:i/>
                  </w:rPr>
                </m:ctrlPr>
              </m:sSubSupPr>
              <m:e>
                <m:r>
                  <w:rPr>
                    <w:rFonts w:ascii="Cambria Math" w:hAnsi="Cambria Math"/>
                  </w:rPr>
                  <m:t>σ</m:t>
                </m:r>
              </m:e>
              <m:sub>
                <m:r>
                  <w:rPr>
                    <w:rFonts w:ascii="Cambria Math" w:hAnsi="Cambria Math"/>
                  </w:rPr>
                  <m:t>bk</m:t>
                </m:r>
              </m:sub>
              <m:sup>
                <m:r>
                  <w:rPr>
                    <w:rFonts w:ascii="Cambria Math" w:hAnsi="Cambria Math"/>
                  </w:rPr>
                  <m:t>*</m:t>
                </m:r>
              </m:sup>
            </m:sSubSup>
          </m:den>
        </m:f>
        <m:r>
          <w:rPr>
            <w:rFonts w:ascii="Cambria Math" w:hAnsi="Cambria Math"/>
          </w:rPr>
          <m:t>, b=1,⋯, B.</m:t>
        </m:r>
      </m:oMath>
    </w:p>
    <w:p w14:paraId="7CC740E1" w14:textId="7026B4B7" w:rsidR="005146E5" w:rsidRDefault="00FC753E">
      <w:pPr>
        <w:pStyle w:val="ListParagraph"/>
        <w:numPr>
          <w:ilvl w:val="1"/>
          <w:numId w:val="1"/>
        </w:numPr>
      </w:pPr>
      <w:r>
        <w:t xml:space="preserve">Calculate the proportion </w:t>
      </w:r>
      <m:oMath>
        <m:sSubSup>
          <m:sSubSupPr>
            <m:ctrlPr>
              <w:rPr>
                <w:rFonts w:ascii="Cambria Math" w:hAnsi="Cambria Math"/>
                <w:i/>
              </w:rPr>
            </m:ctrlPr>
          </m:sSubSupPr>
          <m:e>
            <m:r>
              <w:rPr>
                <w:rFonts w:ascii="Cambria Math" w:hAnsi="Cambria Math"/>
              </w:rPr>
              <m:t>T</m:t>
            </m:r>
          </m:e>
          <m:sub>
            <m:r>
              <w:rPr>
                <w:rFonts w:ascii="Cambria Math" w:hAnsi="Cambria Math"/>
              </w:rPr>
              <m:t>bk</m:t>
            </m:r>
          </m:sub>
          <m:sup>
            <m:r>
              <w:rPr>
                <w:rFonts w:ascii="Cambria Math" w:hAnsi="Cambria Math"/>
              </w:rPr>
              <m:t>*</m:t>
            </m:r>
          </m:sup>
        </m:sSubSup>
        <m:d>
          <m:dPr>
            <m:ctrlPr>
              <w:rPr>
                <w:rFonts w:ascii="Cambria Math" w:hAnsi="Cambria Math"/>
                <w:i/>
              </w:rPr>
            </m:ctrlPr>
          </m:dPr>
          <m:e>
            <m:r>
              <w:rPr>
                <w:rFonts w:ascii="Cambria Math" w:hAnsi="Cambria Math"/>
              </w:rPr>
              <m:t>θ</m:t>
            </m:r>
          </m:e>
        </m:d>
        <m:r>
          <w:rPr>
            <w:rFonts w:ascii="Cambria Math" w:hAnsi="Cambria Math"/>
          </w:rPr>
          <m:t>&gt;T(θ)</m:t>
        </m:r>
      </m:oMath>
      <w:r>
        <w:t xml:space="preserve"> denoted by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θ</m:t>
            </m:r>
          </m:sub>
        </m:sSub>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w:rPr>
            <w:rFonts w:ascii="Cambria Math" w:hAnsi="Cambria Math"/>
          </w:rPr>
          <m:t>)</m:t>
        </m:r>
      </m:oMath>
      <w:r>
        <w:t xml:space="preserve"> </w:t>
      </w:r>
      <w:ins w:id="17" w:author="Haben Michael" w:date="2023-03-16T19:27:00Z">
        <w:r w:rsidR="00D93E62">
          <w:t xml:space="preserve">which </w:t>
        </w:r>
      </w:ins>
      <m:oMath>
        <m:r>
          <w:ins w:id="18" w:author="Haben Michael" w:date="2023-03-16T19:31:00Z">
            <w:rPr>
              <w:rFonts w:ascii="Cambria Math" w:hAnsi="Cambria Math"/>
            </w:rPr>
            <m:t>θ</m:t>
          </w:ins>
        </m:r>
      </m:oMath>
      <w:ins w:id="19" w:author="Haben Michael" w:date="2023-03-16T19:31:00Z">
        <w:r w:rsidR="00373194">
          <w:t xml:space="preserve"> </w:t>
        </w:r>
      </w:ins>
      <w:ins w:id="20" w:author="Haben Michael" w:date="2023-03-16T19:27:00Z">
        <w:r w:rsidR="00D93E62">
          <w:t xml:space="preserve">is this? Is it the same </w:t>
        </w:r>
      </w:ins>
      <m:oMath>
        <m:r>
          <w:ins w:id="21" w:author="Haben Michael" w:date="2023-03-16T19:31:00Z">
            <w:rPr>
              <w:rFonts w:ascii="Cambria Math" w:hAnsi="Cambria Math"/>
            </w:rPr>
            <m:t>θ</m:t>
          </w:ins>
        </m:r>
      </m:oMath>
      <w:ins w:id="22" w:author="Haben Michael" w:date="2023-03-16T19:31:00Z">
        <w:r w:rsidR="00373194">
          <w:t xml:space="preserve"> </w:t>
        </w:r>
      </w:ins>
      <w:ins w:id="23" w:author="Haben Michael" w:date="2023-03-16T19:27:00Z">
        <w:r w:rsidR="00D93E62">
          <w:t xml:space="preserve">in </w:t>
        </w:r>
      </w:ins>
      <w:ins w:id="24" w:author="Haben Michael" w:date="2023-03-16T19:28:00Z">
        <w:r w:rsidR="00D93E62">
          <w:t xml:space="preserve">“For </w:t>
        </w:r>
      </w:ins>
      <m:oMath>
        <m:r>
          <w:ins w:id="25" w:author="Haben Michael" w:date="2023-03-16T19:28:00Z">
            <w:rPr>
              <w:rFonts w:ascii="Cambria Math" w:hAnsi="Cambria Math"/>
            </w:rPr>
            <m:t>θ∈</m:t>
          </w:ins>
        </m:r>
        <m:d>
          <m:dPr>
            <m:begChr m:val="{"/>
            <m:endChr m:val="}"/>
            <m:ctrlPr>
              <w:ins w:id="26" w:author="Haben Michael" w:date="2023-03-16T19:28:00Z">
                <w:rPr>
                  <w:rFonts w:ascii="Cambria Math" w:hAnsi="Cambria Math"/>
                  <w:i/>
                </w:rPr>
              </w:ins>
            </m:ctrlPr>
          </m:dPr>
          <m:e>
            <m:sSub>
              <m:sSubPr>
                <m:ctrlPr>
                  <w:ins w:id="27" w:author="Haben Michael" w:date="2023-03-16T19:28:00Z">
                    <w:rPr>
                      <w:rFonts w:ascii="Cambria Math" w:hAnsi="Cambria Math"/>
                      <w:i/>
                    </w:rPr>
                  </w:ins>
                </m:ctrlPr>
              </m:sSubPr>
              <m:e>
                <m:r>
                  <w:ins w:id="28" w:author="Haben Michael" w:date="2023-03-16T19:28:00Z">
                    <w:rPr>
                      <w:rFonts w:ascii="Cambria Math" w:hAnsi="Cambria Math"/>
                    </w:rPr>
                    <m:t>θ</m:t>
                  </w:ins>
                </m:r>
              </m:e>
              <m:sub>
                <m:r>
                  <w:ins w:id="29" w:author="Haben Michael" w:date="2023-03-16T19:28:00Z">
                    <w:rPr>
                      <w:rFonts w:ascii="Cambria Math" w:hAnsi="Cambria Math"/>
                    </w:rPr>
                    <m:t>1</m:t>
                  </w:ins>
                </m:r>
              </m:sub>
            </m:sSub>
            <m:r>
              <w:ins w:id="30" w:author="Haben Michael" w:date="2023-03-16T19:28:00Z">
                <w:rPr>
                  <w:rFonts w:ascii="Cambria Math" w:hAnsi="Cambria Math"/>
                </w:rPr>
                <m:t>,</m:t>
              </w:ins>
            </m:r>
            <m:sSub>
              <m:sSubPr>
                <m:ctrlPr>
                  <w:ins w:id="31" w:author="Haben Michael" w:date="2023-03-16T19:28:00Z">
                    <w:rPr>
                      <w:rFonts w:ascii="Cambria Math" w:hAnsi="Cambria Math"/>
                      <w:i/>
                    </w:rPr>
                  </w:ins>
                </m:ctrlPr>
              </m:sSubPr>
              <m:e>
                <m:r>
                  <w:ins w:id="32" w:author="Haben Michael" w:date="2023-03-16T19:28:00Z">
                    <w:rPr>
                      <w:rFonts w:ascii="Cambria Math" w:hAnsi="Cambria Math"/>
                    </w:rPr>
                    <m:t>θ</m:t>
                  </w:ins>
                </m:r>
              </m:e>
              <m:sub>
                <m:r>
                  <w:ins w:id="33" w:author="Haben Michael" w:date="2023-03-16T19:28:00Z">
                    <w:rPr>
                      <w:rFonts w:ascii="Cambria Math" w:hAnsi="Cambria Math"/>
                    </w:rPr>
                    <m:t>2</m:t>
                  </w:ins>
                </m:r>
              </m:sub>
            </m:sSub>
            <m:r>
              <w:ins w:id="34" w:author="Haben Michael" w:date="2023-03-16T19:28:00Z">
                <w:rPr>
                  <w:rFonts w:ascii="Cambria Math" w:hAnsi="Cambria Math"/>
                </w:rPr>
                <m:t xml:space="preserve">,⋯, </m:t>
              </w:ins>
            </m:r>
            <m:sSub>
              <m:sSubPr>
                <m:ctrlPr>
                  <w:ins w:id="35" w:author="Haben Michael" w:date="2023-03-16T19:28:00Z">
                    <w:rPr>
                      <w:rFonts w:ascii="Cambria Math" w:hAnsi="Cambria Math"/>
                      <w:i/>
                    </w:rPr>
                  </w:ins>
                </m:ctrlPr>
              </m:sSubPr>
              <m:e>
                <m:r>
                  <w:ins w:id="36" w:author="Haben Michael" w:date="2023-03-16T19:28:00Z">
                    <w:rPr>
                      <w:rFonts w:ascii="Cambria Math" w:hAnsi="Cambria Math"/>
                    </w:rPr>
                    <m:t>θ</m:t>
                  </w:ins>
                </m:r>
              </m:e>
              <m:sub>
                <m:r>
                  <w:ins w:id="37" w:author="Haben Michael" w:date="2023-03-16T19:28:00Z">
                    <w:rPr>
                      <w:rFonts w:ascii="Cambria Math" w:hAnsi="Cambria Math"/>
                    </w:rPr>
                    <m:t>m</m:t>
                  </w:ins>
                </m:r>
              </m:sub>
            </m:sSub>
          </m:e>
        </m:d>
        <m:r>
          <w:ins w:id="38" w:author="Haben Michael" w:date="2023-03-16T19:28:00Z">
            <w:rPr>
              <w:rFonts w:ascii="Cambria Math" w:hAnsi="Cambria Math"/>
            </w:rPr>
            <m:t>∈…"?</m:t>
          </w:ins>
        </m:r>
      </m:oMath>
      <w:ins w:id="39" w:author="Haben Michael" w:date="2023-03-16T20:03:00Z">
        <w:r w:rsidR="00376BCC">
          <w:t xml:space="preserve"> Since </w:t>
        </w:r>
      </w:ins>
      <w:ins w:id="40" w:author="Haben Michael" w:date="2023-03-16T19:30:00Z">
        <w:r w:rsidR="00BB5E63">
          <w:t xml:space="preserve"> </w:t>
        </w:r>
      </w:ins>
      <m:oMath>
        <m:sSubSup>
          <m:sSubSupPr>
            <m:ctrlPr>
              <w:ins w:id="41" w:author="Haben Michael" w:date="2023-03-16T19:30:00Z">
                <w:rPr>
                  <w:rFonts w:ascii="Cambria Math" w:hAnsi="Cambria Math"/>
                  <w:i/>
                </w:rPr>
              </w:ins>
            </m:ctrlPr>
          </m:sSubSupPr>
          <m:e>
            <m:r>
              <w:ins w:id="42" w:author="Haben Michael" w:date="2023-03-16T19:30:00Z">
                <w:rPr>
                  <w:rFonts w:ascii="Cambria Math" w:hAnsi="Cambria Math"/>
                </w:rPr>
                <m:t>θ</m:t>
              </w:ins>
            </m:r>
          </m:e>
          <m:sub>
            <m:r>
              <w:ins w:id="43" w:author="Haben Michael" w:date="2023-03-16T19:30:00Z">
                <w:rPr>
                  <w:rFonts w:ascii="Cambria Math" w:hAnsi="Cambria Math"/>
                </w:rPr>
                <m:t>bk</m:t>
              </w:ins>
            </m:r>
          </m:sub>
          <m:sup>
            <m:r>
              <w:ins w:id="44" w:author="Haben Michael" w:date="2023-03-16T19:30:00Z">
                <w:rPr>
                  <w:rFonts w:ascii="Cambria Math" w:hAnsi="Cambria Math"/>
                </w:rPr>
                <m:t>*</m:t>
              </w:ins>
            </m:r>
          </m:sup>
        </m:sSubSup>
      </m:oMath>
      <w:ins w:id="45" w:author="Haben Michael" w:date="2023-03-16T19:30:00Z">
        <w:r w:rsidR="00BB5E63">
          <w:t xml:space="preserve">is sampled under the </w:t>
        </w:r>
      </w:ins>
      <m:oMath>
        <m:r>
          <w:ins w:id="46" w:author="Haben Michael" w:date="2023-03-16T19:31:00Z">
            <w:rPr>
              <w:rFonts w:ascii="Cambria Math" w:hAnsi="Cambria Math"/>
            </w:rPr>
            <m:t>θ</m:t>
          </w:ins>
        </m:r>
      </m:oMath>
      <w:ins w:id="47" w:author="Haben Michael" w:date="2023-03-16T19:31:00Z">
        <w:r w:rsidR="00373194">
          <w:t xml:space="preserve"> </w:t>
        </w:r>
      </w:ins>
      <w:ins w:id="48" w:author="Haben Michael" w:date="2023-03-16T19:30:00Z">
        <w:r w:rsidR="00BB5E63">
          <w:t xml:space="preserve">corresponding to </w:t>
        </w:r>
      </w:ins>
      <m:oMath>
        <m:sSub>
          <m:sSubPr>
            <m:ctrlPr>
              <w:ins w:id="49" w:author="Haben Michael" w:date="2023-03-16T19:31:00Z">
                <w:rPr>
                  <w:rFonts w:ascii="Cambria Math" w:hAnsi="Cambria Math"/>
                  <w:b/>
                  <w:i/>
                </w:rPr>
              </w:ins>
            </m:ctrlPr>
          </m:sSubPr>
          <m:e>
            <m:r>
              <w:ins w:id="50" w:author="Haben Michael" w:date="2023-03-16T19:31:00Z">
                <m:rPr>
                  <m:sty m:val="bi"/>
                </m:rPr>
                <w:rPr>
                  <w:rFonts w:ascii="Cambria Math" w:hAnsi="Cambria Math"/>
                </w:rPr>
                <m:t>p</m:t>
              </w:ins>
            </m:r>
          </m:e>
          <m:sub>
            <m:r>
              <w:ins w:id="51" w:author="Haben Michael" w:date="2023-03-16T19:31:00Z">
                <m:rPr>
                  <m:sty m:val="bi"/>
                </m:rPr>
                <w:rPr>
                  <w:rFonts w:ascii="Cambria Math" w:hAnsi="Cambria Math"/>
                </w:rPr>
                <m:t>k</m:t>
              </w:ins>
            </m:r>
          </m:sub>
        </m:sSub>
      </m:oMath>
      <w:ins w:id="52" w:author="Haben Michael" w:date="2023-03-16T19:30:00Z">
        <w:r w:rsidR="004736D2">
          <w:t xml:space="preserve">, so shouldn’t we use that </w:t>
        </w:r>
      </w:ins>
      <m:oMath>
        <m:r>
          <w:ins w:id="53" w:author="Haben Michael" w:date="2023-03-16T19:31:00Z">
            <w:rPr>
              <w:rFonts w:ascii="Cambria Math" w:hAnsi="Cambria Math"/>
            </w:rPr>
            <m:t>θ</m:t>
          </w:ins>
        </m:r>
      </m:oMath>
      <w:ins w:id="54" w:author="Haben Michael" w:date="2023-03-16T19:31:00Z">
        <w:r w:rsidR="00373194">
          <w:t xml:space="preserve"> </w:t>
        </w:r>
      </w:ins>
      <w:ins w:id="55" w:author="Haben Michael" w:date="2023-03-16T19:30:00Z">
        <w:r w:rsidR="004736D2">
          <w:t xml:space="preserve">to center </w:t>
        </w:r>
      </w:ins>
      <m:oMath>
        <m:sSubSup>
          <m:sSubSupPr>
            <m:ctrlPr>
              <w:ins w:id="56" w:author="Haben Michael" w:date="2023-03-16T19:30:00Z">
                <w:rPr>
                  <w:rFonts w:ascii="Cambria Math" w:hAnsi="Cambria Math"/>
                  <w:i/>
                </w:rPr>
              </w:ins>
            </m:ctrlPr>
          </m:sSubSupPr>
          <m:e>
            <m:r>
              <w:ins w:id="57" w:author="Haben Michael" w:date="2023-03-16T19:30:00Z">
                <w:rPr>
                  <w:rFonts w:ascii="Cambria Math" w:hAnsi="Cambria Math"/>
                </w:rPr>
                <m:t>θ</m:t>
              </w:ins>
            </m:r>
          </m:e>
          <m:sub>
            <m:r>
              <w:ins w:id="58" w:author="Haben Michael" w:date="2023-03-16T19:30:00Z">
                <w:rPr>
                  <w:rFonts w:ascii="Cambria Math" w:hAnsi="Cambria Math"/>
                </w:rPr>
                <m:t>bk</m:t>
              </w:ins>
            </m:r>
          </m:sub>
          <m:sup>
            <m:r>
              <w:ins w:id="59" w:author="Haben Michael" w:date="2023-03-16T19:30:00Z">
                <w:rPr>
                  <w:rFonts w:ascii="Cambria Math" w:hAnsi="Cambria Math"/>
                </w:rPr>
                <m:t>*</m:t>
              </w:ins>
            </m:r>
          </m:sup>
        </m:sSubSup>
      </m:oMath>
      <w:ins w:id="60" w:author="Haben Michael" w:date="2023-03-16T19:30:00Z">
        <w:r w:rsidR="004736D2">
          <w:t>?</w:t>
        </w:r>
      </w:ins>
    </w:p>
    <w:p w14:paraId="17EFBFC0" w14:textId="1A60732A" w:rsidR="008C73B1" w:rsidRPr="007938F1" w:rsidDel="00BB5E63" w:rsidRDefault="008C73B1" w:rsidP="008C73B1">
      <w:pPr>
        <w:pStyle w:val="ListParagraph"/>
        <w:numPr>
          <w:ilvl w:val="1"/>
          <w:numId w:val="1"/>
        </w:numPr>
        <w:rPr>
          <w:del w:id="61" w:author="Haben Michael" w:date="2023-03-16T19:29:00Z"/>
          <w:highlight w:val="yellow"/>
        </w:rPr>
      </w:pPr>
      <w:r w:rsidRPr="007938F1">
        <w:rPr>
          <w:highlight w:val="yellow"/>
        </w:rPr>
        <w:t xml:space="preserve">The </w:t>
      </w:r>
      <m:oMath>
        <m:r>
          <w:rPr>
            <w:rFonts w:ascii="Cambria Math" w:hAnsi="Cambria Math"/>
            <w:highlight w:val="yellow"/>
          </w:rPr>
          <m:t>θ</m:t>
        </m:r>
      </m:oMath>
      <w:r w:rsidRPr="007938F1">
        <w:rPr>
          <w:highlight w:val="yellow"/>
        </w:rPr>
        <w:t xml:space="preserve"> here is the former. </w:t>
      </w:r>
    </w:p>
    <w:p w14:paraId="16F69C2F" w14:textId="77777777" w:rsidR="00FC753E" w:rsidRDefault="00FC753E" w:rsidP="00BB5E63">
      <w:pPr>
        <w:pStyle w:val="ListParagraph"/>
        <w:numPr>
          <w:ilvl w:val="1"/>
          <w:numId w:val="1"/>
        </w:numPr>
      </w:pPr>
      <w:r>
        <w:t xml:space="preserve">Calculate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θ</m:t>
            </m:r>
          </m:sub>
        </m:sSub>
        <m:r>
          <w:rPr>
            <w:rFonts w:ascii="Cambria Math" w:hAnsi="Cambria Math"/>
          </w:rPr>
          <m:t>=</m:t>
        </m:r>
        <m:func>
          <m:funcPr>
            <m:ctrlPr>
              <w:rPr>
                <w:rFonts w:ascii="Cambria Math" w:hAnsi="Cambria Math"/>
                <w:i/>
              </w:rPr>
            </m:ctrlPr>
          </m:funcPr>
          <m:fName>
            <m:r>
              <w:rPr>
                <w:rFonts w:ascii="Cambria Math" w:hAnsi="Cambria Math"/>
              </w:rPr>
              <m:t>ma</m:t>
            </m:r>
            <m:sSub>
              <m:sSubPr>
                <m:ctrlPr>
                  <w:rPr>
                    <w:rFonts w:ascii="Cambria Math" w:hAnsi="Cambria Math"/>
                    <w:i/>
                  </w:rPr>
                </m:ctrlPr>
              </m:sSubPr>
              <m:e>
                <m:r>
                  <w:rPr>
                    <w:rFonts w:ascii="Cambria Math" w:hAnsi="Cambria Math"/>
                  </w:rPr>
                  <m:t>x</m:t>
                </m:r>
              </m:e>
              <m:sub>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sub>
            </m:sSub>
          </m:fName>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θ</m:t>
                </m:r>
              </m:sub>
            </m:sSub>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m:t>
                </m:r>
              </m:sub>
            </m:sSub>
            <m:r>
              <w:rPr>
                <w:rFonts w:ascii="Cambria Math" w:hAnsi="Cambria Math"/>
              </w:rPr>
              <m:t>)</m:t>
            </m:r>
          </m:e>
        </m:func>
      </m:oMath>
    </w:p>
    <w:p w14:paraId="4BDED4F4" w14:textId="77777777" w:rsidR="00FC753E" w:rsidRDefault="00FC753E" w:rsidP="00FC753E">
      <w:pPr>
        <w:pStyle w:val="ListParagraph"/>
        <w:numPr>
          <w:ilvl w:val="0"/>
          <w:numId w:val="1"/>
        </w:numPr>
      </w:pPr>
      <w:r>
        <w:t xml:space="preserve">Denote the resulting p values by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θ</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θ</m:t>
                </m:r>
              </m:e>
              <m:sub>
                <m:r>
                  <w:rPr>
                    <w:rFonts w:ascii="Cambria Math" w:hAnsi="Cambria Math"/>
                  </w:rPr>
                  <m:t>m</m:t>
                </m:r>
              </m:sub>
            </m:sSub>
          </m:sub>
        </m:sSub>
      </m:oMath>
      <w:r>
        <w:t xml:space="preserve"> and the final 95% confidence interval for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t xml:space="preserve"> can be constructed as </w:t>
      </w:r>
    </w:p>
    <w:p w14:paraId="2C591318" w14:textId="77777777" w:rsidR="00FC753E" w:rsidRPr="005146E5" w:rsidRDefault="00000000" w:rsidP="00FC753E">
      <w:pPr>
        <w:pStyle w:val="ListParagraph"/>
      </w:pPr>
      <m:oMathPara>
        <m:oMath>
          <m:d>
            <m:dPr>
              <m:begChr m:val="["/>
              <m:endChr m:val="]"/>
              <m:ctrlPr>
                <w:rPr>
                  <w:rFonts w:ascii="Cambria Math" w:hAnsi="Cambria Math"/>
                  <w:i/>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ctrlPr>
                        <w:rPr>
                          <w:rFonts w:ascii="Cambria Math" w:hAnsi="Cambria Math"/>
                          <w:i/>
                        </w:rPr>
                      </m:ctrlPr>
                    </m:e>
                    <m:lim>
                      <m:acc>
                        <m:accPr>
                          <m:ctrlPr>
                            <w:rPr>
                              <w:rFonts w:ascii="Cambria Math" w:hAnsi="Cambria Math"/>
                            </w:rPr>
                          </m:ctrlPr>
                        </m:accPr>
                        <m:e>
                          <m:r>
                            <m:rPr>
                              <m:sty m:val="p"/>
                            </m:rP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≥0.05</m:t>
                      </m:r>
                    </m:lim>
                  </m:limLow>
                  <m:ctrlPr>
                    <w:rPr>
                      <w:rFonts w:ascii="Cambria Math" w:hAnsi="Cambria Math"/>
                      <w:i/>
                    </w:rPr>
                  </m:ctrlPr>
                </m:fName>
                <m:e>
                  <m:sSub>
                    <m:sSubPr>
                      <m:ctrlPr>
                        <w:rPr>
                          <w:rFonts w:ascii="Cambria Math" w:hAnsi="Cambria Math"/>
                          <w:i/>
                        </w:rPr>
                      </m:ctrlPr>
                    </m:sSubPr>
                    <m:e>
                      <m:r>
                        <w:rPr>
                          <w:rFonts w:ascii="Cambria Math" w:hAnsi="Cambria Math"/>
                        </w:rPr>
                        <m:t>θ</m:t>
                      </m:r>
                    </m:e>
                    <m:sub>
                      <m:r>
                        <w:rPr>
                          <w:rFonts w:ascii="Cambria Math" w:hAnsi="Cambria Math"/>
                        </w:rPr>
                        <m:t>k</m:t>
                      </m:r>
                    </m:sub>
                  </m:sSub>
                  <m:ctrlPr>
                    <w:rPr>
                      <w:rFonts w:ascii="Cambria Math" w:hAnsi="Cambria Math"/>
                      <w:i/>
                    </w:rPr>
                  </m:ctrlPr>
                </m:e>
              </m:func>
              <m: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ctrlPr>
                        <w:rPr>
                          <w:rFonts w:ascii="Cambria Math" w:hAnsi="Cambria Math"/>
                          <w:i/>
                        </w:rPr>
                      </m:ctrlPr>
                    </m:e>
                    <m:lim>
                      <m:acc>
                        <m:accPr>
                          <m:ctrlPr>
                            <w:rPr>
                              <w:rFonts w:ascii="Cambria Math" w:hAnsi="Cambria Math"/>
                            </w:rPr>
                          </m:ctrlPr>
                        </m:accPr>
                        <m:e>
                          <m:r>
                            <m:rPr>
                              <m:sty m:val="p"/>
                            </m:rP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≥0.05</m:t>
                      </m:r>
                    </m:lim>
                  </m:limLow>
                  <m:ctrlPr>
                    <w:rPr>
                      <w:rFonts w:ascii="Cambria Math" w:hAnsi="Cambria Math"/>
                      <w:i/>
                    </w:rPr>
                  </m:ctrlPr>
                </m:fName>
                <m:e>
                  <m:sSub>
                    <m:sSubPr>
                      <m:ctrlPr>
                        <w:rPr>
                          <w:rFonts w:ascii="Cambria Math" w:hAnsi="Cambria Math"/>
                          <w:i/>
                        </w:rPr>
                      </m:ctrlPr>
                    </m:sSubPr>
                    <m:e>
                      <m:r>
                        <w:rPr>
                          <w:rFonts w:ascii="Cambria Math" w:hAnsi="Cambria Math"/>
                        </w:rPr>
                        <m:t>θ</m:t>
                      </m:r>
                    </m:e>
                    <m:sub>
                      <m:r>
                        <w:rPr>
                          <w:rFonts w:ascii="Cambria Math" w:hAnsi="Cambria Math"/>
                        </w:rPr>
                        <m:t>k</m:t>
                      </m:r>
                    </m:sub>
                  </m:sSub>
                  <m:ctrlPr>
                    <w:rPr>
                      <w:rFonts w:ascii="Cambria Math" w:hAnsi="Cambria Math"/>
                      <w:i/>
                    </w:rPr>
                  </m:ctrlPr>
                </m:e>
              </m:func>
            </m:e>
          </m:d>
        </m:oMath>
      </m:oMathPara>
    </w:p>
    <w:p w14:paraId="6AC92A42" w14:textId="77777777" w:rsidR="005146E5" w:rsidRDefault="00FC753E" w:rsidP="00FC753E">
      <w:r>
        <w:t xml:space="preserve">In addition, we may consider a different test statistic.   In particular, when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t xml:space="preserve"> is expected to be very close to 0 or 1, then it can be more appropriate to consider a test statistic in the form of </w:t>
      </w:r>
    </w:p>
    <w:p w14:paraId="77D85A31" w14:textId="77777777" w:rsidR="00FC753E" w:rsidRDefault="00FC753E" w:rsidP="00FC753E"/>
    <w:p w14:paraId="4208F998" w14:textId="347B724B" w:rsidR="00FC753E" w:rsidRDefault="00FC753E" w:rsidP="00FC753E">
      <m:oMathPara>
        <m:oMath>
          <m:r>
            <w:rPr>
              <w:rFonts w:ascii="Cambria Math" w:hAnsi="Cambria Math"/>
            </w:rPr>
            <m:t>T</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-θ</m:t>
                  </m:r>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m:t>
                      </m:r>
                    </m:den>
                  </m:f>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9</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9</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num>
            <m:den>
              <m:rad>
                <m:radPr>
                  <m:degHide m:val="1"/>
                  <m:ctrlPr>
                    <w:rPr>
                      <w:rFonts w:ascii="Cambria Math" w:hAnsi="Cambria Math"/>
                      <w:i/>
                    </w:rPr>
                  </m:ctrlPr>
                </m:radPr>
                <m:deg/>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num>
            <m:den>
              <m:rad>
                <m:radPr>
                  <m:degHide m:val="1"/>
                  <m:ctrlPr>
                    <w:rPr>
                      <w:rFonts w:ascii="Cambria Math" w:hAnsi="Cambria Math"/>
                      <w:i/>
                    </w:rPr>
                  </m:ctrlPr>
                </m:radPr>
                <m:deg/>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e>
              </m:rad>
            </m:den>
          </m:f>
          <m:r>
            <w:rPr>
              <w:rFonts w:ascii="Cambria Math" w:hAnsi="Cambria Math"/>
            </w:rPr>
            <m:t>.</m:t>
          </m:r>
        </m:oMath>
      </m:oMathPara>
    </w:p>
    <w:p w14:paraId="211077D5" w14:textId="77777777" w:rsidR="00FC753E" w:rsidRPr="00FD2555" w:rsidRDefault="00FC753E" w:rsidP="00FC753E"/>
    <w:p w14:paraId="0FD1FCA0" w14:textId="77777777" w:rsidR="00FD2555" w:rsidRDefault="00FD2555"/>
    <w:p w14:paraId="05D53C3A" w14:textId="77777777" w:rsidR="00FD2555" w:rsidRDefault="00FD2555"/>
    <w:p w14:paraId="60743617" w14:textId="6A539D02" w:rsidR="00FD2555" w:rsidRDefault="00AE3C1A">
      <w:pPr>
        <w:rPr>
          <w:ins w:id="62" w:author="Haben Michael" w:date="2023-03-16T19:37:00Z"/>
        </w:rPr>
      </w:pPr>
      <w:ins w:id="63" w:author="Haben Michael" w:date="2023-03-16T19:35:00Z">
        <w:r>
          <w:t xml:space="preserve">In my implementation, I find nice behavior for a range of true parameters values. However, there is a somewhat complicated relationship between the </w:t>
        </w:r>
      </w:ins>
      <w:ins w:id="64" w:author="Haben Michael" w:date="2023-03-16T19:36:00Z">
        <w:r>
          <w:t xml:space="preserve">tuning parameters </w:t>
        </w:r>
        <w:r w:rsidR="008E0E93">
          <w:t xml:space="preserve">epsilon, the number of </w:t>
        </w:r>
        <w:r w:rsidR="002E1B44">
          <w:t xml:space="preserve">p vectors we </w:t>
        </w:r>
        <w:r w:rsidR="008E0E93">
          <w:t>sample</w:t>
        </w:r>
        <w:r w:rsidR="002E1B44">
          <w:t xml:space="preserve"> from the simplex</w:t>
        </w:r>
        <w:r w:rsidR="008E0E93">
          <w:t xml:space="preserve">, and the </w:t>
        </w:r>
        <w:r w:rsidR="002E1B44">
          <w:t xml:space="preserve">density of the </w:t>
        </w:r>
      </w:ins>
      <w:ins w:id="65" w:author="Haben Michael" w:date="2023-03-16T19:37:00Z">
        <w:r w:rsidR="002E1B44">
          <w:t>theta values in our grid.</w:t>
        </w:r>
      </w:ins>
    </w:p>
    <w:p w14:paraId="00F165F9" w14:textId="584D4D19" w:rsidR="00B347F9" w:rsidRDefault="00B347F9">
      <w:pPr>
        <w:rPr>
          <w:ins w:id="66" w:author="Haben Michael" w:date="2023-03-16T19:39:00Z"/>
        </w:rPr>
      </w:pPr>
      <w:ins w:id="67" w:author="Haben Michael" w:date="2023-03-16T19:37:00Z">
        <w:r>
          <w:t xml:space="preserve">I focus on a hard case here, </w:t>
        </w:r>
        <w:r w:rsidR="008F56BE">
          <w:t xml:space="preserve">a </w:t>
        </w:r>
      </w:ins>
      <w:ins w:id="68" w:author="Haben Michael" w:date="2023-03-18T15:21:00Z">
        <w:r w:rsidR="008C1644">
          <w:t>s</w:t>
        </w:r>
      </w:ins>
      <w:ins w:id="69" w:author="Haben Michael" w:date="2023-03-16T19:38:00Z">
        <w:r w:rsidR="008F56BE">
          <w:t>ample</w:t>
        </w:r>
      </w:ins>
      <w:ins w:id="70" w:author="Haben Michael" w:date="2023-03-18T15:21:00Z">
        <w:r w:rsidR="008C1644">
          <w:t xml:space="preserve"> size</w:t>
        </w:r>
      </w:ins>
      <w:ins w:id="71" w:author="Haben Michael" w:date="2023-03-16T19:38:00Z">
        <w:r w:rsidR="008F56BE">
          <w:t xml:space="preserve"> </w:t>
        </w:r>
      </w:ins>
      <w:ins w:id="72" w:author="Haben Michael" w:date="2023-03-16T19:37:00Z">
        <w:r>
          <w:t>N=</w:t>
        </w:r>
      </w:ins>
      <w:ins w:id="73" w:author="Haben Michael" w:date="2023-03-18T15:21:00Z">
        <w:r w:rsidR="00E8717F">
          <w:t>1</w:t>
        </w:r>
      </w:ins>
      <w:ins w:id="74" w:author="Haben Michael" w:date="2023-03-16T19:37:00Z">
        <w:r>
          <w:t>0</w:t>
        </w:r>
        <w:r w:rsidR="008F56BE">
          <w:t>,</w:t>
        </w:r>
      </w:ins>
      <w:ins w:id="75" w:author="Haben Michael" w:date="2023-03-16T19:38:00Z">
        <w:r w:rsidR="008F56BE">
          <w:t xml:space="preserve"> </w:t>
        </w:r>
      </w:ins>
      <w:ins w:id="76" w:author="Haben Michael" w:date="2023-03-18T13:56:00Z">
        <w:r w:rsidR="001A5967">
          <w:t xml:space="preserve">with 4 multinomial categories as above, </w:t>
        </w:r>
      </w:ins>
      <w:ins w:id="77" w:author="Haben Michael" w:date="2023-03-18T15:26:00Z">
        <w:r w:rsidR="00E66B94">
          <w:t xml:space="preserve">using the simple test statistic T, </w:t>
        </w:r>
      </w:ins>
      <w:ins w:id="78" w:author="Haben Michael" w:date="2023-03-16T19:38:00Z">
        <w:r w:rsidR="008F56BE">
          <w:t>and the true p vector is close to the boundary</w:t>
        </w:r>
      </w:ins>
      <w:ins w:id="79" w:author="Haben Michael" w:date="2023-03-16T19:37:00Z">
        <w:r>
          <w:t xml:space="preserve">. </w:t>
        </w:r>
        <w:r w:rsidR="008F56BE">
          <w:t xml:space="preserve">Results are </w:t>
        </w:r>
      </w:ins>
      <w:ins w:id="80" w:author="Haben Michael" w:date="2023-03-16T20:02:00Z">
        <w:r w:rsidR="00E01D8D">
          <w:t>st</w:t>
        </w:r>
      </w:ins>
      <w:ins w:id="81" w:author="Haben Michael" w:date="2023-03-16T20:03:00Z">
        <w:r w:rsidR="00E01D8D">
          <w:t xml:space="preserve">ill </w:t>
        </w:r>
      </w:ins>
      <w:ins w:id="82" w:author="Haben Michael" w:date="2023-03-16T19:37:00Z">
        <w:r w:rsidR="008F56BE">
          <w:t>reasonable when the true p vector is (</w:t>
        </w:r>
      </w:ins>
      <w:ins w:id="83" w:author="Haben Michael" w:date="2023-03-16T19:38:00Z">
        <w:r w:rsidR="00121C25">
          <w:t xml:space="preserve">.1,.1,.1.7). Here is the empirical CDF of the p-values at the null in a simulation, which are close the </w:t>
        </w:r>
        <w:proofErr w:type="spellStart"/>
        <w:r w:rsidR="00121C25">
          <w:t>expectd</w:t>
        </w:r>
        <w:proofErr w:type="spellEnd"/>
        <w:r w:rsidR="00121C25">
          <w:t xml:space="preserve"> uniform CDF. </w:t>
        </w:r>
      </w:ins>
      <w:ins w:id="84" w:author="Haben Michael" w:date="2023-03-16T19:39:00Z">
        <w:r w:rsidR="00114397">
          <w:t>For example</w:t>
        </w:r>
      </w:ins>
      <w:ins w:id="85" w:author="Haben Michael" w:date="2023-03-16T19:38:00Z">
        <w:r w:rsidR="00121C25">
          <w:t xml:space="preserve"> empirical coverage </w:t>
        </w:r>
      </w:ins>
      <w:ins w:id="86" w:author="Haben Michael" w:date="2023-03-16T19:39:00Z">
        <w:r w:rsidR="00114397">
          <w:t>is .946 at the alpha=.05 CI level.</w:t>
        </w:r>
      </w:ins>
    </w:p>
    <w:p w14:paraId="4C9A298D" w14:textId="31B93478" w:rsidR="00406C93" w:rsidRPr="00954192" w:rsidRDefault="00406C93">
      <w:ins w:id="87" w:author="Haben Michael" w:date="2023-03-16T19:39:00Z">
        <w:r>
          <w:rPr>
            <w:noProof/>
          </w:rPr>
          <w:drawing>
            <wp:inline distT="0" distB="0" distL="0" distR="0" wp14:anchorId="291EAA00" wp14:editId="24BA05CD">
              <wp:extent cx="2178507" cy="2201549"/>
              <wp:effectExtent l="0" t="0" r="0" b="825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2190944" cy="2214117"/>
                      </a:xfrm>
                      <a:prstGeom prst="rect">
                        <a:avLst/>
                      </a:prstGeom>
                    </pic:spPr>
                  </pic:pic>
                </a:graphicData>
              </a:graphic>
            </wp:inline>
          </w:drawing>
        </w:r>
      </w:ins>
    </w:p>
    <w:p w14:paraId="58AE351D" w14:textId="79288A44" w:rsidR="000133C6" w:rsidRDefault="00D3485E">
      <w:ins w:id="88" w:author="Haben Michael" w:date="2023-03-16T19:45:00Z">
        <w:r>
          <w:lastRenderedPageBreak/>
          <w:t xml:space="preserve">When the true p is (.05,.05,.05,.85), the coverage inflates to </w:t>
        </w:r>
        <w:r w:rsidR="00141555">
          <w:t>.98 unless adjustment is made to the epsilon.</w:t>
        </w:r>
      </w:ins>
      <w:ins w:id="89" w:author="Haben Michael" w:date="2023-03-16T19:46:00Z">
        <w:r w:rsidR="00141555">
          <w:t xml:space="preserve"> At p=(.01,.01,.01,.97),</w:t>
        </w:r>
      </w:ins>
      <w:ins w:id="90" w:author="Haben Michael" w:date="2023-03-16T20:00:00Z">
        <w:r w:rsidR="004F2413">
          <w:t xml:space="preserve"> the coverage goes to 1.</w:t>
        </w:r>
      </w:ins>
      <w:ins w:id="91" w:author="Haben Michael" w:date="2023-03-16T19:46:00Z">
        <w:r w:rsidR="00141555">
          <w:t xml:space="preserve"> </w:t>
        </w:r>
      </w:ins>
      <w:ins w:id="92" w:author="Haben Michael" w:date="2023-03-16T20:00:00Z">
        <w:r w:rsidR="004F2413">
          <w:t>I</w:t>
        </w:r>
      </w:ins>
      <w:ins w:id="93" w:author="Haben Michael" w:date="2023-03-16T19:56:00Z">
        <w:r w:rsidR="00DD30D6">
          <w:t>t becomes necessary to increase epsilon</w:t>
        </w:r>
      </w:ins>
      <w:ins w:id="94" w:author="Haben Michael" w:date="2023-03-16T19:51:00Z">
        <w:r w:rsidR="00D5071B">
          <w:t xml:space="preserve">. </w:t>
        </w:r>
      </w:ins>
      <w:ins w:id="95" w:author="Haben Michael" w:date="2023-03-16T19:57:00Z">
        <w:r w:rsidR="0033694F">
          <w:t xml:space="preserve">Otherwise, </w:t>
        </w:r>
      </w:ins>
      <w:ins w:id="96" w:author="Haben Michael" w:date="2023-03-16T19:51:00Z">
        <w:r w:rsidR="00D5071B">
          <w:t xml:space="preserve">this close to the boundary of the simplex, </w:t>
        </w:r>
      </w:ins>
      <w:ins w:id="97" w:author="Haben Michael" w:date="2023-03-16T19:56:00Z">
        <w:r w:rsidR="00DD30D6">
          <w:t>there</w:t>
        </w:r>
      </w:ins>
      <w:ins w:id="98" w:author="Haben Michael" w:date="2023-03-16T19:57:00Z">
        <w:r w:rsidR="00DD30D6">
          <w:t xml:space="preserve"> will be no </w:t>
        </w:r>
        <w:r w:rsidR="0033694F">
          <w:t xml:space="preserve">sample p’s in an epsilon neighborhood. </w:t>
        </w:r>
        <w:r w:rsidR="00FD5B18">
          <w:t xml:space="preserve">(The other option would be to </w:t>
        </w:r>
      </w:ins>
      <w:ins w:id="99" w:author="Haben Michael" w:date="2023-03-16T19:58:00Z">
        <w:r w:rsidR="00FD5B18">
          <w:t>drastically increase the number of sample p’s we take.)</w:t>
        </w:r>
      </w:ins>
      <w:ins w:id="100" w:author="Haben Michael" w:date="2023-03-16T20:00:00Z">
        <w:r w:rsidR="00232443">
          <w:t xml:space="preserve"> The max</w:t>
        </w:r>
        <w:r w:rsidR="004F2413">
          <w:t xml:space="preserve"> over such a </w:t>
        </w:r>
      </w:ins>
      <w:ins w:id="101" w:author="Haben Michael" w:date="2023-03-16T20:01:00Z">
        <w:r w:rsidR="004F2413">
          <w:t xml:space="preserve">large neighborhood </w:t>
        </w:r>
        <w:r w:rsidR="00D05118">
          <w:t>tends to be larger. We will probably have to give guidance on the choice of tuning parameters</w:t>
        </w:r>
      </w:ins>
      <w:ins w:id="102" w:author="Haben Michael" w:date="2023-03-16T20:02:00Z">
        <w:r w:rsidR="00D05118">
          <w:t xml:space="preserve">; we can give simple suggestions relating the </w:t>
        </w:r>
        <w:r w:rsidR="00C4555A">
          <w:t xml:space="preserve">suspected </w:t>
        </w:r>
        <w:r w:rsidR="00D05118">
          <w:t xml:space="preserve">distance from the </w:t>
        </w:r>
        <w:r w:rsidR="00C4555A">
          <w:t>edge to the required number of sample p points.</w:t>
        </w:r>
      </w:ins>
      <w:ins w:id="103" w:author="Haben Michael" w:date="2023-03-18T13:57:00Z">
        <w:r w:rsidR="000133C6">
          <w:t xml:space="preserve"> </w:t>
        </w:r>
      </w:ins>
      <w:ins w:id="104" w:author="Haben Michael" w:date="2023-03-16T19:41:00Z">
        <w:r w:rsidR="001C4E1E">
          <w:t xml:space="preserve">How are your student’s results? </w:t>
        </w:r>
      </w:ins>
    </w:p>
    <w:p w14:paraId="2EC5BACC" w14:textId="77777777" w:rsidR="007938F1" w:rsidRPr="00B1303B" w:rsidRDefault="007938F1" w:rsidP="007938F1">
      <w:pPr>
        <w:pStyle w:val="ListParagraph"/>
        <w:numPr>
          <w:ilvl w:val="1"/>
          <w:numId w:val="1"/>
        </w:numPr>
        <w:rPr>
          <w:highlight w:val="yellow"/>
        </w:rPr>
      </w:pPr>
      <w:r w:rsidRPr="00B1303B">
        <w:rPr>
          <w:highlight w:val="yellow"/>
        </w:rPr>
        <w:t xml:space="preserve">She has had systematic summary yet. She only tried the good cases (not extreme probability vector) and the coverage as expected is quite close to 95%.  The epsilon can be overcame,  for example, we can </w:t>
      </w:r>
    </w:p>
    <w:p w14:paraId="578251D2" w14:textId="616EFA24" w:rsidR="007938F1" w:rsidRPr="00B1303B" w:rsidRDefault="007938F1" w:rsidP="007938F1">
      <w:pPr>
        <w:pStyle w:val="ListParagraph"/>
        <w:numPr>
          <w:ilvl w:val="0"/>
          <w:numId w:val="2"/>
        </w:numPr>
        <w:rPr>
          <w:highlight w:val="yellow"/>
        </w:rPr>
      </w:pPr>
      <w:r w:rsidRPr="00B1303B">
        <w:rPr>
          <w:highlight w:val="yellow"/>
        </w:rPr>
        <w:t xml:space="preserve">Identify all </w:t>
      </w:r>
      <m:oMath>
        <m:sSub>
          <m:sSubPr>
            <m:ctrlPr>
              <w:rPr>
                <w:rFonts w:ascii="Cambria Math" w:hAnsi="Cambria Math"/>
                <w:b/>
                <w:i/>
                <w:highlight w:val="yellow"/>
              </w:rPr>
            </m:ctrlPr>
          </m:sSubPr>
          <m:e>
            <m:r>
              <m:rPr>
                <m:sty m:val="bi"/>
              </m:rPr>
              <w:rPr>
                <w:rFonts w:ascii="Cambria Math" w:hAnsi="Cambria Math"/>
                <w:highlight w:val="yellow"/>
              </w:rPr>
              <m:t>p</m:t>
            </m:r>
          </m:e>
          <m:sub>
            <m:r>
              <m:rPr>
                <m:sty m:val="bi"/>
              </m:rPr>
              <w:rPr>
                <w:rFonts w:ascii="Cambria Math" w:hAnsi="Cambria Math"/>
                <w:highlight w:val="yellow"/>
              </w:rPr>
              <m:t>k</m:t>
            </m:r>
          </m:sub>
        </m:sSub>
      </m:oMath>
      <w:r w:rsidRPr="00B1303B">
        <w:rPr>
          <w:b/>
          <w:highlight w:val="yellow"/>
        </w:rPr>
        <w:t xml:space="preserve"> </w:t>
      </w:r>
      <w:r w:rsidRPr="00B1303B">
        <w:rPr>
          <w:highlight w:val="yellow"/>
        </w:rPr>
        <w:t xml:space="preserve">such that </w:t>
      </w:r>
      <m:oMath>
        <m:d>
          <m:dPr>
            <m:begChr m:val="|"/>
            <m:endChr m:val="|"/>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3</m:t>
                </m:r>
              </m:den>
            </m:f>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1k</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3</m:t>
                </m:r>
              </m:den>
            </m:f>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2k</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3</m:t>
                </m:r>
              </m:num>
              <m:den>
                <m:r>
                  <w:rPr>
                    <w:rFonts w:ascii="Cambria Math" w:hAnsi="Cambria Math"/>
                    <w:highlight w:val="yellow"/>
                  </w:rPr>
                  <m:t>3</m:t>
                </m:r>
              </m:den>
            </m:f>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3k</m:t>
                </m:r>
              </m:sub>
            </m:sSub>
            <m:r>
              <w:rPr>
                <w:rFonts w:ascii="Cambria Math" w:hAnsi="Cambria Math"/>
                <w:highlight w:val="yellow"/>
              </w:rPr>
              <m:t>-θ</m:t>
            </m:r>
          </m:e>
        </m:d>
        <m:r>
          <w:rPr>
            <w:rFonts w:ascii="Cambria Math" w:hAnsi="Cambria Math"/>
            <w:highlight w:val="yellow"/>
          </w:rPr>
          <m:t>&lt;ϵ</m:t>
        </m:r>
      </m:oMath>
    </w:p>
    <w:p w14:paraId="797F1DA7" w14:textId="31C786CF" w:rsidR="007938F1" w:rsidRPr="00B1303B" w:rsidRDefault="007938F1" w:rsidP="007938F1">
      <w:pPr>
        <w:pStyle w:val="ListParagraph"/>
        <w:numPr>
          <w:ilvl w:val="0"/>
          <w:numId w:val="2"/>
        </w:numPr>
        <w:rPr>
          <w:highlight w:val="yellow"/>
        </w:rPr>
      </w:pPr>
      <w:r w:rsidRPr="00B1303B">
        <w:rPr>
          <w:highlight w:val="yellow"/>
        </w:rPr>
        <w:t xml:space="preserve">Project those probability vector onto the hyperplane </w:t>
      </w:r>
      <m:oMath>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3</m:t>
            </m:r>
          </m:den>
        </m:f>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1k</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3</m:t>
            </m:r>
          </m:den>
        </m:f>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2k</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3</m:t>
            </m:r>
          </m:num>
          <m:den>
            <m:r>
              <w:rPr>
                <w:rFonts w:ascii="Cambria Math" w:hAnsi="Cambria Math"/>
                <w:highlight w:val="yellow"/>
              </w:rPr>
              <m:t>3</m:t>
            </m:r>
          </m:den>
        </m:f>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3k</m:t>
            </m:r>
          </m:sub>
        </m:sSub>
        <m:r>
          <w:rPr>
            <w:rFonts w:ascii="Cambria Math" w:hAnsi="Cambria Math"/>
            <w:highlight w:val="yellow"/>
          </w:rPr>
          <m:t>=</m:t>
        </m:r>
        <m:r>
          <w:rPr>
            <w:rFonts w:ascii="Cambria Math" w:hAnsi="Cambria Math"/>
            <w:highlight w:val="yellow"/>
          </w:rPr>
          <m:t>θ</m:t>
        </m:r>
      </m:oMath>
    </w:p>
    <w:p w14:paraId="4E8B816C" w14:textId="55C473E9" w:rsidR="007938F1" w:rsidRPr="00B1303B" w:rsidRDefault="007938F1" w:rsidP="007938F1">
      <w:pPr>
        <w:pStyle w:val="ListParagraph"/>
        <w:numPr>
          <w:ilvl w:val="0"/>
          <w:numId w:val="2"/>
        </w:numPr>
        <w:rPr>
          <w:highlight w:val="yellow"/>
        </w:rPr>
      </w:pPr>
      <w:r w:rsidRPr="00B1303B">
        <w:rPr>
          <w:highlight w:val="yellow"/>
        </w:rPr>
        <w:t xml:space="preserve">Generate </w:t>
      </w:r>
      <w:proofErr w:type="spellStart"/>
      <w:r w:rsidRPr="00B1303B">
        <w:rPr>
          <w:highlight w:val="yellow"/>
        </w:rPr>
        <w:t>theta.star</w:t>
      </w:r>
      <w:proofErr w:type="spellEnd"/>
      <w:r w:rsidRPr="00B1303B">
        <w:rPr>
          <w:highlight w:val="yellow"/>
        </w:rPr>
        <w:t xml:space="preserve"> with those projected probability vector.</w:t>
      </w:r>
    </w:p>
    <w:p w14:paraId="6C9F91A0" w14:textId="00830AC2" w:rsidR="007938F1" w:rsidRPr="00B1303B" w:rsidRDefault="007938F1" w:rsidP="007938F1">
      <w:pPr>
        <w:pStyle w:val="ListParagraph"/>
        <w:numPr>
          <w:ilvl w:val="0"/>
          <w:numId w:val="2"/>
        </w:numPr>
        <w:rPr>
          <w:highlight w:val="yellow"/>
        </w:rPr>
      </w:pPr>
      <w:r w:rsidRPr="00B1303B">
        <w:rPr>
          <w:highlight w:val="yellow"/>
        </w:rPr>
        <w:t>Note sure if we use the new test statistic (the last display) can make the CI less conservative.</w:t>
      </w:r>
    </w:p>
    <w:p w14:paraId="0A1A19F5" w14:textId="3D89BD08" w:rsidR="000133C6" w:rsidRDefault="000133C6">
      <w:pPr>
        <w:rPr>
          <w:ins w:id="105" w:author="Haben Michael" w:date="2023-03-18T13:57:00Z"/>
        </w:rPr>
      </w:pPr>
    </w:p>
    <w:p w14:paraId="1C384E0E" w14:textId="538FC195" w:rsidR="00FF1C09" w:rsidRDefault="001C4E1E">
      <w:ins w:id="106" w:author="Haben Michael" w:date="2023-03-16T19:41:00Z">
        <w:r>
          <w:t xml:space="preserve">I wondered about a different approach. Instead of sampling </w:t>
        </w:r>
        <w:r w:rsidR="005D4355">
          <w:t xml:space="preserve">on the simplex everywhere and </w:t>
        </w:r>
        <w:proofErr w:type="spellStart"/>
        <w:r w:rsidR="005D4355">
          <w:t>and</w:t>
        </w:r>
        <w:proofErr w:type="spellEnd"/>
        <w:r w:rsidR="005D4355">
          <w:t xml:space="preserve"> looking at a </w:t>
        </w:r>
        <w:proofErr w:type="spellStart"/>
        <w:r w:rsidR="005D4355">
          <w:t>neighbordhood</w:t>
        </w:r>
        <w:proofErr w:type="spellEnd"/>
        <w:r w:rsidR="005D4355">
          <w:t xml:space="preserve"> of a theta v</w:t>
        </w:r>
      </w:ins>
      <w:ins w:id="107" w:author="Haben Michael" w:date="2023-03-16T19:42:00Z">
        <w:r w:rsidR="005D4355">
          <w:t>alue, maybe we can sample from the pre-image of theta</w:t>
        </w:r>
        <w:r w:rsidR="00E920AA">
          <w:t xml:space="preserve">. </w:t>
        </w:r>
      </w:ins>
      <w:ins w:id="108" w:author="Haben Michael" w:date="2023-03-18T13:57:00Z">
        <w:r w:rsidR="001C7DEC">
          <w:t>I.e., w</w:t>
        </w:r>
        <w:r w:rsidR="000133C6">
          <w:t>e start with a grid of theta values [theta_1,…</w:t>
        </w:r>
        <w:proofErr w:type="spellStart"/>
        <w:r w:rsidR="000133C6">
          <w:t>theta_n</w:t>
        </w:r>
        <w:proofErr w:type="spellEnd"/>
        <w:r w:rsidR="000133C6">
          <w:t>]</w:t>
        </w:r>
        <w:r w:rsidR="001C7DEC">
          <w:t xml:space="preserve">, then for each </w:t>
        </w:r>
        <w:proofErr w:type="spellStart"/>
        <w:r w:rsidR="001C7DEC">
          <w:t>theta_i</w:t>
        </w:r>
        <w:proofErr w:type="spellEnd"/>
        <w:r w:rsidR="001C7DEC">
          <w:t xml:space="preserve">, we </w:t>
        </w:r>
      </w:ins>
      <w:ins w:id="109" w:author="Haben Michael" w:date="2023-03-18T13:58:00Z">
        <w:r w:rsidR="001C7DEC">
          <w:t>sample</w:t>
        </w:r>
      </w:ins>
      <w:ins w:id="110" w:author="Haben Michael" w:date="2023-03-18T13:57:00Z">
        <w:r w:rsidR="001C7DEC">
          <w:t xml:space="preserve"> m probabilit</w:t>
        </w:r>
      </w:ins>
      <w:ins w:id="111" w:author="Haben Michael" w:date="2023-03-18T13:58:00Z">
        <w:r w:rsidR="001C7DEC">
          <w:t>ies</w:t>
        </w:r>
        <w:r w:rsidR="009944A7">
          <w:t xml:space="preserve"> </w:t>
        </w:r>
        <w:proofErr w:type="spellStart"/>
        <w:r w:rsidR="009944A7">
          <w:t>p_ij,j</w:t>
        </w:r>
        <w:proofErr w:type="spellEnd"/>
        <w:r w:rsidR="009944A7">
          <w:t xml:space="preserve">=1,…m, where each </w:t>
        </w:r>
        <w:proofErr w:type="spellStart"/>
        <w:r w:rsidR="009944A7">
          <w:t>p_ij</w:t>
        </w:r>
        <w:proofErr w:type="spellEnd"/>
        <w:r w:rsidR="009944A7">
          <w:t xml:space="preserve"> is a probability vector </w:t>
        </w:r>
      </w:ins>
      <w:ins w:id="112" w:author="Haben Michael" w:date="2023-03-18T13:59:00Z">
        <w:r w:rsidR="00B13DA2">
          <w:t>[p_ij</w:t>
        </w:r>
        <w:r w:rsidR="002B3D8A">
          <w:t>0</w:t>
        </w:r>
        <w:r w:rsidR="00B13DA2">
          <w:t>,…p_ij</w:t>
        </w:r>
        <w:r w:rsidR="002B3D8A">
          <w:t>3</w:t>
        </w:r>
        <w:r w:rsidR="00B13DA2">
          <w:t>] such that theta=</w:t>
        </w:r>
        <w:r w:rsidR="002B3D8A">
          <w:t>0/</w:t>
        </w:r>
      </w:ins>
      <w:ins w:id="113" w:author="Haben Michael" w:date="2023-03-18T14:00:00Z">
        <w:r w:rsidR="0006768C">
          <w:t>3</w:t>
        </w:r>
      </w:ins>
      <w:ins w:id="114" w:author="Haben Michael" w:date="2023-03-18T13:59:00Z">
        <w:r w:rsidR="00B13DA2">
          <w:t>*p_ij1+…</w:t>
        </w:r>
        <w:r w:rsidR="002B3D8A">
          <w:t>3/</w:t>
        </w:r>
      </w:ins>
      <w:ins w:id="115" w:author="Haben Michael" w:date="2023-03-18T14:00:00Z">
        <w:r w:rsidR="0006768C">
          <w:t>3*</w:t>
        </w:r>
      </w:ins>
      <w:ins w:id="116" w:author="Haben Michael" w:date="2023-03-18T13:59:00Z">
        <w:r w:rsidR="002B3D8A">
          <w:t>p_ij3.</w:t>
        </w:r>
      </w:ins>
    </w:p>
    <w:p w14:paraId="0D261712" w14:textId="738E057C" w:rsidR="007938F1" w:rsidRDefault="007938F1">
      <w:r w:rsidRPr="00B1303B">
        <w:rPr>
          <w:highlight w:val="yellow"/>
        </w:rPr>
        <w:t xml:space="preserve">We can do that.  I think that the projection described above does achieve the same effect here. The only thing I am still not entirely happy is it seems that we still need to simulate those (p[0], p[1], p[2], p[3]) such that p[1]/3+2p[2]/3+p[3]=theta.  Is there </w:t>
      </w:r>
      <w:r w:rsidR="00B1303B" w:rsidRPr="00B1303B">
        <w:rPr>
          <w:highlight w:val="yellow"/>
        </w:rPr>
        <w:t>a non-random way to generate those grid points over the simplex with user specified “density” globally or near a “theta” value.</w:t>
      </w:r>
    </w:p>
    <w:p w14:paraId="264C7C0E" w14:textId="77777777" w:rsidR="007938F1" w:rsidRDefault="007938F1">
      <w:pPr>
        <w:rPr>
          <w:ins w:id="117" w:author="Haben Michael" w:date="2023-03-18T15:22:00Z"/>
        </w:rPr>
      </w:pPr>
    </w:p>
    <w:p w14:paraId="023A6DE1" w14:textId="73003570" w:rsidR="00E6098E" w:rsidRDefault="00E6098E">
      <w:pPr>
        <w:rPr>
          <w:ins w:id="118" w:author="Haben Michael" w:date="2023-03-18T15:28:00Z"/>
        </w:rPr>
      </w:pPr>
      <w:ins w:id="119" w:author="Haben Michael" w:date="2023-03-18T15:22:00Z">
        <w:r>
          <w:t>Here is the case where the truth p=</w:t>
        </w:r>
        <w:r w:rsidR="00367D83">
          <w:t>(.01,.0</w:t>
        </w:r>
      </w:ins>
      <w:ins w:id="120" w:author="Haben Michael" w:date="2023-03-18T15:23:00Z">
        <w:r w:rsidR="00367D83">
          <w:t xml:space="preserve">1,.01,.97). With sample size N=50 the </w:t>
        </w:r>
        <w:r w:rsidR="007342C0">
          <w:t>p-values at the null become much closer to uniform</w:t>
        </w:r>
      </w:ins>
      <w:ins w:id="121" w:author="Haben Michael" w:date="2023-03-18T15:27:00Z">
        <w:r w:rsidR="008528FE">
          <w:t>; coverage of a nominal 95% CI is observed to be 88%</w:t>
        </w:r>
      </w:ins>
      <w:ins w:id="122" w:author="Haben Michael" w:date="2023-03-18T15:28:00Z">
        <w:r w:rsidR="00187FB4">
          <w:t>.</w:t>
        </w:r>
      </w:ins>
    </w:p>
    <w:p w14:paraId="2C691D1C" w14:textId="0FA8CAD4" w:rsidR="00187FB4" w:rsidRDefault="00187FB4">
      <w:pPr>
        <w:rPr>
          <w:ins w:id="123" w:author="Haben Michael" w:date="2023-03-18T14:01:00Z"/>
        </w:rPr>
      </w:pPr>
      <w:ins w:id="124" w:author="Haben Michael" w:date="2023-03-18T15:28:00Z">
        <w:r>
          <w:rPr>
            <w:noProof/>
          </w:rPr>
          <w:drawing>
            <wp:inline distT="0" distB="0" distL="0" distR="0" wp14:anchorId="5979E056" wp14:editId="61B68147">
              <wp:extent cx="1875394" cy="1943717"/>
              <wp:effectExtent l="0" t="0" r="0"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10"/>
                      <a:stretch>
                        <a:fillRect/>
                      </a:stretch>
                    </pic:blipFill>
                    <pic:spPr>
                      <a:xfrm>
                        <a:off x="0" y="0"/>
                        <a:ext cx="1886524" cy="1955253"/>
                      </a:xfrm>
                      <a:prstGeom prst="rect">
                        <a:avLst/>
                      </a:prstGeom>
                    </pic:spPr>
                  </pic:pic>
                </a:graphicData>
              </a:graphic>
            </wp:inline>
          </w:drawing>
        </w:r>
      </w:ins>
    </w:p>
    <w:p w14:paraId="67226C9B" w14:textId="5117471F" w:rsidR="00264688" w:rsidDel="00264688" w:rsidRDefault="007918A2">
      <w:pPr>
        <w:rPr>
          <w:del w:id="125" w:author="Haben Michael" w:date="2023-03-16T19:40:00Z"/>
        </w:rPr>
      </w:pPr>
      <w:ins w:id="126" w:author="Haben Michael" w:date="2023-03-18T15:25:00Z">
        <w:r>
          <w:lastRenderedPageBreak/>
          <w:t xml:space="preserve">Technically this approach is a little more difficult since it requires sampling on the intersection of a hyperplane with the probability simplex—I think I figured out a way, but I am not sure if the sampling is uniform. On the other hand, the benefit of this approach is that the tuning parameters are much simpler: A parameter for the density of theta, and a parameter for the density of the probability vectors corresponding to a given theta value. Increasing one or both straightforwardly increases the accuracy of the CI. (We could of course also have the density of the probability vectors per theta depend on the value of theta to reflect prior knowledge of where theta is.) Whereas in the current approach, even for fixed grid size, epsilon cannot be too large or too small, there is an ideal range it must lie in. I can investigate this approach further if you think it is a good idea, or we can stick with the original plan, or we could present both sampling methods. </w:t>
        </w:r>
      </w:ins>
      <w:ins w:id="127" w:author="Haben Michael" w:date="2023-03-16T19:43:00Z">
        <w:r w:rsidR="004D0FC1">
          <w:t>I don’t want to over-complicate the project, though, since it is already far along.</w:t>
        </w:r>
      </w:ins>
    </w:p>
    <w:p w14:paraId="2DB4A2B5" w14:textId="77777777" w:rsidR="00954192" w:rsidRDefault="00954192"/>
    <w:sectPr w:rsidR="009541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u Tian" w:date="2023-03-19T21:03:00Z" w:initials="LT">
    <w:p w14:paraId="441E7973" w14:textId="77777777" w:rsidR="008C73B1" w:rsidRDefault="008C73B1" w:rsidP="00475EA4">
      <w:pPr>
        <w:pStyle w:val="CommentText"/>
      </w:pPr>
      <w:r>
        <w:rPr>
          <w:rStyle w:val="CommentReference"/>
        </w:rPr>
        <w:annotationRef/>
      </w:r>
      <w:r>
        <w:t xml:space="preserve">I think that you are right. Technically, we may not need this assumption.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1E79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1F737" w16cex:dateUtc="2023-03-20T0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1E7973" w16cid:durableId="27C1F7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E2F"/>
    <w:multiLevelType w:val="hybridMultilevel"/>
    <w:tmpl w:val="CE067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5CCF"/>
    <w:multiLevelType w:val="hybridMultilevel"/>
    <w:tmpl w:val="F7F89C36"/>
    <w:lvl w:ilvl="0" w:tplc="93301B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57437588">
    <w:abstractNumId w:val="0"/>
  </w:num>
  <w:num w:numId="2" w16cid:durableId="10875818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ben Michael">
    <w15:presenceInfo w15:providerId="AD" w15:userId="S::habenmichael@umass.edu::a2cef9be-1c3b-4cae-a335-0674c4c89e23"/>
  </w15:person>
  <w15:person w15:author="Lu Tian">
    <w15:presenceInfo w15:providerId="AD" w15:userId="S::lutian@stanford.edu::1f7a338d-7153-4b50-92fd-f29dce0892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7A"/>
    <w:rsid w:val="000133C6"/>
    <w:rsid w:val="0006768C"/>
    <w:rsid w:val="00114397"/>
    <w:rsid w:val="00121C25"/>
    <w:rsid w:val="00141555"/>
    <w:rsid w:val="001513E6"/>
    <w:rsid w:val="00187FB4"/>
    <w:rsid w:val="001A5967"/>
    <w:rsid w:val="001C4E1E"/>
    <w:rsid w:val="001C7DEC"/>
    <w:rsid w:val="001D759A"/>
    <w:rsid w:val="00232443"/>
    <w:rsid w:val="00240418"/>
    <w:rsid w:val="00264688"/>
    <w:rsid w:val="00273BD7"/>
    <w:rsid w:val="002975C4"/>
    <w:rsid w:val="002B3D8A"/>
    <w:rsid w:val="002D2228"/>
    <w:rsid w:val="002E1B44"/>
    <w:rsid w:val="0033694F"/>
    <w:rsid w:val="00367D83"/>
    <w:rsid w:val="00373194"/>
    <w:rsid w:val="00376BCC"/>
    <w:rsid w:val="003C0659"/>
    <w:rsid w:val="003C2F49"/>
    <w:rsid w:val="00406C93"/>
    <w:rsid w:val="0045424F"/>
    <w:rsid w:val="004736D2"/>
    <w:rsid w:val="004D0FC1"/>
    <w:rsid w:val="004F2413"/>
    <w:rsid w:val="005146E5"/>
    <w:rsid w:val="005747A5"/>
    <w:rsid w:val="005D4355"/>
    <w:rsid w:val="005E4953"/>
    <w:rsid w:val="00644350"/>
    <w:rsid w:val="006715E2"/>
    <w:rsid w:val="006807CF"/>
    <w:rsid w:val="006D4938"/>
    <w:rsid w:val="006D7E2D"/>
    <w:rsid w:val="007342C0"/>
    <w:rsid w:val="007918A2"/>
    <w:rsid w:val="007938F1"/>
    <w:rsid w:val="008025B9"/>
    <w:rsid w:val="00826CFA"/>
    <w:rsid w:val="008528FE"/>
    <w:rsid w:val="00854361"/>
    <w:rsid w:val="008566E9"/>
    <w:rsid w:val="0085677A"/>
    <w:rsid w:val="00866A3D"/>
    <w:rsid w:val="008B0516"/>
    <w:rsid w:val="008B5B64"/>
    <w:rsid w:val="008C0D1C"/>
    <w:rsid w:val="008C1644"/>
    <w:rsid w:val="008C73B1"/>
    <w:rsid w:val="008E0E93"/>
    <w:rsid w:val="008F20D3"/>
    <w:rsid w:val="008F56BE"/>
    <w:rsid w:val="00954192"/>
    <w:rsid w:val="00985F62"/>
    <w:rsid w:val="009944A7"/>
    <w:rsid w:val="009E77C3"/>
    <w:rsid w:val="00A51820"/>
    <w:rsid w:val="00A62BED"/>
    <w:rsid w:val="00AE3C1A"/>
    <w:rsid w:val="00AE6A32"/>
    <w:rsid w:val="00B1303B"/>
    <w:rsid w:val="00B13DA2"/>
    <w:rsid w:val="00B347F9"/>
    <w:rsid w:val="00BB5E63"/>
    <w:rsid w:val="00BD0677"/>
    <w:rsid w:val="00BD30A3"/>
    <w:rsid w:val="00C2737A"/>
    <w:rsid w:val="00C4555A"/>
    <w:rsid w:val="00C5668A"/>
    <w:rsid w:val="00CA13DC"/>
    <w:rsid w:val="00CF0204"/>
    <w:rsid w:val="00D014F0"/>
    <w:rsid w:val="00D05118"/>
    <w:rsid w:val="00D200B6"/>
    <w:rsid w:val="00D3485E"/>
    <w:rsid w:val="00D5071B"/>
    <w:rsid w:val="00D74866"/>
    <w:rsid w:val="00D93E62"/>
    <w:rsid w:val="00DA1BD0"/>
    <w:rsid w:val="00DD30D6"/>
    <w:rsid w:val="00E01D8D"/>
    <w:rsid w:val="00E12722"/>
    <w:rsid w:val="00E6098E"/>
    <w:rsid w:val="00E66B94"/>
    <w:rsid w:val="00E8717F"/>
    <w:rsid w:val="00E920AA"/>
    <w:rsid w:val="00F10A53"/>
    <w:rsid w:val="00F5257B"/>
    <w:rsid w:val="00FC753E"/>
    <w:rsid w:val="00FD2555"/>
    <w:rsid w:val="00FD5B18"/>
    <w:rsid w:val="00FF1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097C"/>
  <w15:chartTrackingRefBased/>
  <w15:docId w15:val="{AD6C1A74-8C9B-4E38-8B3B-63102722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37A"/>
    <w:rPr>
      <w:color w:val="808080"/>
    </w:rPr>
  </w:style>
  <w:style w:type="paragraph" w:styleId="ListParagraph">
    <w:name w:val="List Paragraph"/>
    <w:basedOn w:val="Normal"/>
    <w:uiPriority w:val="34"/>
    <w:qFormat/>
    <w:rsid w:val="00FD2555"/>
    <w:pPr>
      <w:ind w:left="720"/>
      <w:contextualSpacing/>
    </w:pPr>
  </w:style>
  <w:style w:type="paragraph" w:styleId="Revision">
    <w:name w:val="Revision"/>
    <w:hidden/>
    <w:uiPriority w:val="99"/>
    <w:semiHidden/>
    <w:rsid w:val="00D200B6"/>
    <w:pPr>
      <w:spacing w:after="0" w:line="240" w:lineRule="auto"/>
    </w:pPr>
  </w:style>
  <w:style w:type="character" w:styleId="CommentReference">
    <w:name w:val="annotation reference"/>
    <w:basedOn w:val="DefaultParagraphFont"/>
    <w:uiPriority w:val="99"/>
    <w:semiHidden/>
    <w:unhideWhenUsed/>
    <w:rsid w:val="008C73B1"/>
    <w:rPr>
      <w:sz w:val="16"/>
      <w:szCs w:val="16"/>
    </w:rPr>
  </w:style>
  <w:style w:type="paragraph" w:styleId="CommentText">
    <w:name w:val="annotation text"/>
    <w:basedOn w:val="Normal"/>
    <w:link w:val="CommentTextChar"/>
    <w:uiPriority w:val="99"/>
    <w:unhideWhenUsed/>
    <w:rsid w:val="008C73B1"/>
    <w:pPr>
      <w:spacing w:line="240" w:lineRule="auto"/>
    </w:pPr>
    <w:rPr>
      <w:sz w:val="20"/>
      <w:szCs w:val="20"/>
    </w:rPr>
  </w:style>
  <w:style w:type="character" w:customStyle="1" w:styleId="CommentTextChar">
    <w:name w:val="Comment Text Char"/>
    <w:basedOn w:val="DefaultParagraphFont"/>
    <w:link w:val="CommentText"/>
    <w:uiPriority w:val="99"/>
    <w:rsid w:val="008C73B1"/>
    <w:rPr>
      <w:sz w:val="20"/>
      <w:szCs w:val="20"/>
    </w:rPr>
  </w:style>
  <w:style w:type="paragraph" w:styleId="CommentSubject">
    <w:name w:val="annotation subject"/>
    <w:basedOn w:val="CommentText"/>
    <w:next w:val="CommentText"/>
    <w:link w:val="CommentSubjectChar"/>
    <w:uiPriority w:val="99"/>
    <w:semiHidden/>
    <w:unhideWhenUsed/>
    <w:rsid w:val="008C73B1"/>
    <w:rPr>
      <w:b/>
      <w:bCs/>
    </w:rPr>
  </w:style>
  <w:style w:type="character" w:customStyle="1" w:styleId="CommentSubjectChar">
    <w:name w:val="Comment Subject Char"/>
    <w:basedOn w:val="CommentTextChar"/>
    <w:link w:val="CommentSubject"/>
    <w:uiPriority w:val="99"/>
    <w:semiHidden/>
    <w:rsid w:val="008C73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Stanford University IT</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Tian</dc:creator>
  <cp:keywords/>
  <dc:description/>
  <cp:lastModifiedBy>Lu Tian</cp:lastModifiedBy>
  <cp:revision>86</cp:revision>
  <dcterms:created xsi:type="dcterms:W3CDTF">2023-03-09T00:34:00Z</dcterms:created>
  <dcterms:modified xsi:type="dcterms:W3CDTF">2023-03-20T04:24:00Z</dcterms:modified>
</cp:coreProperties>
</file>