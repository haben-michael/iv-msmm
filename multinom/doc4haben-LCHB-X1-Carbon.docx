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4301B" w14:textId="4A7B4C41" w:rsidR="00C2737A" w:rsidRDefault="00C2737A">
      <w:r>
        <w:t xml:space="preserve">The objective is to estimate the average prevalence of correlated binary outcomes.  Specifically, assuming that there are </w:t>
      </w:r>
      <m:oMath>
        <m:r>
          <w:rPr>
            <w:rFonts w:ascii="Cambria Math" w:hAnsi="Cambria Math"/>
          </w:rPr>
          <m:t>n</m:t>
        </m:r>
      </m:oMath>
      <w:r>
        <w:t xml:space="preserve"> patients and there are </w:t>
      </w:r>
      <m:oMath>
        <m:r>
          <w:rPr>
            <w:rFonts w:ascii="Cambria Math" w:hAnsi="Cambria Math"/>
          </w:rPr>
          <m:t>3</m:t>
        </m:r>
      </m:oMath>
      <w:r>
        <w:t xml:space="preserve"> exchang</w:t>
      </w:r>
      <w:proofErr w:type="spellStart"/>
      <w:r w:rsidR="00D014F0">
        <w:t>e</w:t>
      </w:r>
      <w:r>
        <w:t>able</w:t>
      </w:r>
      <w:proofErr w:type="spellEnd"/>
      <w:r>
        <w:t xml:space="preserve"> binary outcomes per patient denoted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i3</m:t>
                </m:r>
              </m:sub>
            </m:sSub>
          </m:e>
        </m:d>
        <m:r>
          <w:rPr>
            <w:rFonts w:ascii="Cambria Math" w:hAnsi="Cambria Math"/>
          </w:rPr>
          <m:t>, i=1,⋯, n,</m:t>
        </m:r>
      </m:oMath>
      <w:r>
        <w:t xml:space="preserve"> the parameter of interest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  We want to estimate this parameter and construct its 95% confidence interval.</w:t>
      </w:r>
      <w:r w:rsidR="008B5B64">
        <w:t xml:space="preserve">  The observed data can be summarized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="008B5B6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B5B64">
        <w:t xml:space="preserve"> is the number of patients with exactly </w:t>
      </w:r>
      <m:oMath>
        <m:r>
          <w:rPr>
            <w:rFonts w:ascii="Cambria Math" w:hAnsi="Cambria Math"/>
          </w:rPr>
          <m:t>j</m:t>
        </m:r>
      </m:oMath>
      <w:r w:rsidR="008B5B64">
        <w:t xml:space="preserve"> positive responses. Under the exchangeability </w:t>
      </w:r>
      <w:proofErr w:type="spellStart"/>
      <w:r w:rsidR="008B5B64">
        <w:t>assumption</w:t>
      </w:r>
      <w:proofErr w:type="gramStart"/>
      <w:r w:rsidR="008B5B64">
        <w:t>:</w:t>
      </w:r>
      <w:ins w:id="0" w:author="Haben Michael" w:date="2023-03-09T15:19:00Z">
        <w:r w:rsidR="006D7E2D">
          <w:t>do</w:t>
        </w:r>
        <w:proofErr w:type="spellEnd"/>
        <w:proofErr w:type="gramEnd"/>
        <w:r w:rsidR="006D7E2D">
          <w:t xml:space="preserve"> we actually need the exchangeability assumption? The vectors are IID, so the</w:t>
        </w:r>
      </w:ins>
      <w:ins w:id="1" w:author="haben" w:date="2023-03-16T09:38:00Z">
        <w:r w:rsidR="00FE5497">
          <w:t xml:space="preserve"> vector </w:t>
        </w:r>
      </w:ins>
      <w:ins w:id="2" w:author="Haben Michael" w:date="2023-03-09T15:19:00Z">
        <w:r w:rsidR="006D7E2D">
          <w:t>sums are IID in {0</w:t>
        </w:r>
        <w:proofErr w:type="gramStart"/>
        <w:r w:rsidR="006D7E2D">
          <w:t>,1,2,3</w:t>
        </w:r>
        <w:proofErr w:type="gramEnd"/>
        <w:r w:rsidR="006D7E2D">
          <w:t>}</w:t>
        </w:r>
      </w:ins>
      <w:ins w:id="3" w:author="haben" w:date="2023-03-16T09:37:00Z">
        <w:r w:rsidR="00FE5497">
          <w:t>, which can be viewed as categories of a multinomial.</w:t>
        </w:r>
      </w:ins>
    </w:p>
    <w:p w14:paraId="27557A82" w14:textId="77777777" w:rsidR="008B5B64" w:rsidRPr="008B5B64" w:rsidRDefault="00FE549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∼MN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B1EE437" w14:textId="77777777" w:rsidR="008B5B64" w:rsidRDefault="008B5B64">
      <w:r>
        <w:t xml:space="preserve">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30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="00954192">
        <w:t xml:space="preserve">  Under this model, the parameter of interest</w:t>
      </w:r>
    </w:p>
    <w:p w14:paraId="7E93FFCD" w14:textId="77777777" w:rsidR="00954192" w:rsidRDefault="00FE54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5F5EBF64" w14:textId="77777777" w:rsidR="00C2737A" w:rsidRDefault="00C2737A"/>
    <w:p w14:paraId="50E1593C" w14:textId="77777777" w:rsidR="00C2737A" w:rsidRDefault="00C2737A">
      <w:r>
        <w:t xml:space="preserve">To this end, we </w:t>
      </w:r>
      <w:r w:rsidR="008B5B64">
        <w:t xml:space="preserve">first </w:t>
      </w:r>
      <w:r>
        <w:t xml:space="preserve">consider a test statistic for testing the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=θ:</m:t>
        </m:r>
      </m:oMath>
    </w:p>
    <w:p w14:paraId="0516A54A" w14:textId="77777777" w:rsidR="00C2737A" w:rsidRDefault="00C2737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0A1D2C16" w14:textId="77777777" w:rsidR="00C2737A" w:rsidRDefault="00C2737A">
      <w:r>
        <w:t>where</w:t>
      </w:r>
    </w:p>
    <w:p w14:paraId="1C3110C0" w14:textId="77777777" w:rsidR="00C2737A" w:rsidRDefault="00FE54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C48CED4" w14:textId="77777777" w:rsidR="00C2737A" w:rsidRDefault="008B5B64">
      <w:r>
        <w:t xml:space="preserve">The exact p-value can be calculated by </w:t>
      </w:r>
    </w:p>
    <w:p w14:paraId="20338424" w14:textId="77777777" w:rsidR="008B5B64" w:rsidRPr="008B5B64" w:rsidRDefault="00FE54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=θ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=θ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&gt;T(θ)|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204688DE" w14:textId="77777777" w:rsidR="008B5B64" w:rsidRPr="008B5B64" w:rsidRDefault="008B5B64">
      <w:r>
        <w:t xml:space="preserve">where the probability is with respect to the random variable </w:t>
      </w:r>
    </w:p>
    <w:p w14:paraId="4CFD7780" w14:textId="77777777" w:rsidR="008B5B64" w:rsidRDefault="00FE5497" w:rsidP="008B5B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0E10AED1" w14:textId="77777777" w:rsidR="008B5B64" w:rsidRDefault="008B5B64" w:rsidP="008B5B64">
      <w:r>
        <w:t>where</w:t>
      </w:r>
    </w:p>
    <w:p w14:paraId="310F3688" w14:textId="77777777" w:rsidR="008B5B64" w:rsidRDefault="00FE5497" w:rsidP="008B5B6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D352EF9" w14:textId="77777777" w:rsidR="008B5B64" w:rsidRDefault="008B5B64">
      <w:r>
        <w:t>and</w:t>
      </w:r>
    </w:p>
    <w:p w14:paraId="5C57ED42" w14:textId="77777777" w:rsidR="00C2737A" w:rsidRDefault="00FE549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∼MN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p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2C6BF687" w14:textId="77777777" w:rsidR="00C2737A" w:rsidRDefault="00C2737A"/>
    <w:p w14:paraId="44DD7222" w14:textId="77777777" w:rsidR="00954192" w:rsidRDefault="00954192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t xml:space="preserve"> is available</w:t>
      </w:r>
      <w:proofErr w:type="gramStart"/>
      <w:r>
        <w:t>,  then</w:t>
      </w:r>
      <w:proofErr w:type="gramEnd"/>
      <w:r>
        <w:t xml:space="preserve"> we can reject or accept the hypothesis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=θ </m:t>
        </m:r>
      </m:oMath>
      <w:r>
        <w:t xml:space="preserve">depending on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 xml:space="preserve">&lt;0.05. </m:t>
        </m:r>
      </m:oMath>
    </w:p>
    <w:p w14:paraId="5FC24C3C" w14:textId="77777777" w:rsidR="00954192" w:rsidRDefault="00954192">
      <w:r>
        <w:lastRenderedPageBreak/>
        <w:t xml:space="preserve">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 we need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>
        <w:t xml:space="preserve"> for all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such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=θ, </m:t>
        </m:r>
      </m:oMath>
      <w:r>
        <w:t xml:space="preserve">which is infeasible in practice.  Instead, we can select “dense” grid sets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,⋯,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to cover the parameter space </w:t>
      </w:r>
    </w:p>
    <w:p w14:paraId="7DE90124" w14:textId="77777777" w:rsidR="00954192" w:rsidRPr="00954192" w:rsidRDefault="00FE5497">
      <m:oMathPara>
        <m:oMath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=1}</m:t>
          </m:r>
        </m:oMath>
      </m:oMathPara>
    </w:p>
    <w:p w14:paraId="751C556C" w14:textId="77777777" w:rsidR="00954192" w:rsidRDefault="00954192">
      <w:r>
        <w:t xml:space="preserve">For a given </w:t>
      </w:r>
      <m:oMath>
        <m:r>
          <w:rPr>
            <w:rFonts w:ascii="Cambria Math" w:hAnsi="Cambria Math"/>
          </w:rPr>
          <m:t>θ,</m:t>
        </m:r>
      </m:oMath>
      <w:r>
        <w:t xml:space="preserve"> we can select a small number </w:t>
      </w:r>
      <m:oMath>
        <m:r>
          <w:rPr>
            <w:rFonts w:ascii="Cambria Math" w:hAnsi="Cambria Math"/>
          </w:rPr>
          <m:t>ϵ&gt;0</m:t>
        </m:r>
      </m:oMath>
      <w:r>
        <w:t xml:space="preserve"> and approximate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t xml:space="preserve"> by</w:t>
      </w:r>
    </w:p>
    <w:p w14:paraId="076DACE9" w14:textId="77777777" w:rsidR="00954192" w:rsidRPr="00FD2555" w:rsidRDefault="00FE549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-θ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&lt;ϵ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</m:func>
        </m:oMath>
      </m:oMathPara>
    </w:p>
    <w:p w14:paraId="4F201E25" w14:textId="77777777" w:rsidR="00FD2555" w:rsidRDefault="00FD2555">
      <w:r>
        <w:t xml:space="preserve">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k3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t xml:space="preserve"> 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can be easily calculated by a Monte-Carlo method.  Specifically, we can simulate a large number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 xml:space="preserve">∼MN(n,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FD2555">
        <w:t xml:space="preserve">),  </w:t>
      </w:r>
      <w:r>
        <w:t xml:space="preserve">and calculate the corresponding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is the proportion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(θ)</m:t>
        </m:r>
      </m:oMath>
      <w:r>
        <w:t xml:space="preserve">s greater than observed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.</m:t>
        </m:r>
      </m:oMath>
    </w:p>
    <w:p w14:paraId="7A1B771E" w14:textId="77777777" w:rsidR="00FD2555" w:rsidRDefault="00FD2555"/>
    <w:p w14:paraId="0AB5B888" w14:textId="77777777" w:rsidR="00FD2555" w:rsidRDefault="00FD2555">
      <w:r>
        <w:t xml:space="preserve">The 95% confidence interval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then can be constructed as all </w:t>
      </w:r>
      <m:oMath>
        <m:r>
          <w:rPr>
            <w:rFonts w:ascii="Cambria Math" w:hAnsi="Cambria Math"/>
          </w:rPr>
          <m:t>θ</m:t>
        </m:r>
      </m:oMath>
      <w:r>
        <w:t xml:space="preserve"> with an estimated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≥0.05.</m:t>
        </m:r>
      </m:oMath>
    </w:p>
    <w:p w14:paraId="61D3294A" w14:textId="77777777" w:rsidR="00FD2555" w:rsidRDefault="00FD2555"/>
    <w:p w14:paraId="7CE3F33D" w14:textId="77777777" w:rsidR="00FD2555" w:rsidRDefault="00FD2555">
      <w:r>
        <w:t>The entire procedure can be described in the following algorithm</w:t>
      </w:r>
    </w:p>
    <w:p w14:paraId="4FF778ED" w14:textId="77777777" w:rsidR="00FD2555" w:rsidRDefault="00FD2555" w:rsidP="00FD2555">
      <w:pPr>
        <w:pStyle w:val="ListParagraph"/>
        <w:numPr>
          <w:ilvl w:val="0"/>
          <w:numId w:val="1"/>
        </w:numPr>
      </w:pPr>
      <w:r>
        <w:t xml:space="preserve">For </w:t>
      </w:r>
      <m:oMath>
        <m:r>
          <w:rPr>
            <w:rFonts w:ascii="Cambria Math" w:hAnsi="Cambria Math"/>
          </w:rPr>
          <m:t>k=1, ⋯, N</m:t>
        </m:r>
      </m:oMath>
    </w:p>
    <w:p w14:paraId="63E6E90C" w14:textId="77777777" w:rsidR="005146E5" w:rsidRDefault="00FD2555" w:rsidP="005146E5">
      <w:pPr>
        <w:pStyle w:val="ListParagraph"/>
        <w:numPr>
          <w:ilvl w:val="1"/>
          <w:numId w:val="1"/>
        </w:numPr>
      </w:pPr>
      <w:r>
        <w:t xml:space="preserve">Simulate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4k</m:t>
            </m:r>
          </m:sub>
        </m:sSub>
      </m:oMath>
      <w:r>
        <w:t xml:space="preserve"> from unit exponential distribution and let </w:t>
      </w:r>
    </w:p>
    <w:p w14:paraId="46C230A7" w14:textId="51C3F2C8" w:rsidR="005146E5" w:rsidRPr="005146E5" w:rsidRDefault="00FE5497" w:rsidP="005146E5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4k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4k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36E904CF" w14:textId="77777777" w:rsidR="005146E5" w:rsidRDefault="005146E5" w:rsidP="005146E5">
      <w:pPr>
        <w:pStyle w:val="ListParagraph"/>
        <w:numPr>
          <w:ilvl w:val="1"/>
          <w:numId w:val="1"/>
        </w:numPr>
      </w:pPr>
      <w:r>
        <w:t xml:space="preserve">For </w:t>
      </w:r>
      <m:oMath>
        <m:r>
          <w:rPr>
            <w:rFonts w:ascii="Cambria Math" w:hAnsi="Cambria Math"/>
          </w:rPr>
          <m:t>b=1,⋯, B</m:t>
        </m:r>
      </m:oMath>
    </w:p>
    <w:p w14:paraId="246A3B5D" w14:textId="77777777" w:rsidR="005146E5" w:rsidRDefault="005146E5" w:rsidP="005146E5">
      <w:pPr>
        <w:pStyle w:val="ListParagraph"/>
        <w:numPr>
          <w:ilvl w:val="2"/>
          <w:numId w:val="1"/>
        </w:numPr>
      </w:pPr>
      <w:r>
        <w:t xml:space="preserve">Simulate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bk0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bk1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bk2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bk3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∼MN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n, 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. </m:t>
        </m:r>
      </m:oMath>
      <w:r>
        <w:t xml:space="preserve"> </w:t>
      </w:r>
    </w:p>
    <w:p w14:paraId="5E6AA969" w14:textId="77777777" w:rsidR="005146E5" w:rsidRDefault="005146E5" w:rsidP="005146E5">
      <w:pPr>
        <w:pStyle w:val="ListParagraph"/>
        <w:numPr>
          <w:ilvl w:val="2"/>
          <w:numId w:val="1"/>
        </w:numPr>
      </w:pPr>
      <w:r>
        <w:t xml:space="preserve">Calculate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bk1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bk1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bk2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bk2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bk3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bk3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bk1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bk1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 xml:space="preserve">, 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bk2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bk2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bk3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bk3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14:paraId="143C29C6" w14:textId="77777777" w:rsidR="005146E5" w:rsidRDefault="005146E5" w:rsidP="005146E5">
      <w:pPr>
        <w:pStyle w:val="ListParagraph"/>
        <w:numPr>
          <w:ilvl w:val="2"/>
          <w:numId w:val="1"/>
        </w:numPr>
      </w:pPr>
      <w:r>
        <w:t xml:space="preserve">Calculate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bk1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bk2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bk3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55660397" w14:textId="4D5CD96D" w:rsidR="005146E5" w:rsidRDefault="005146E5" w:rsidP="005146E5">
      <w:pPr>
        <w:pStyle w:val="ListParagraph"/>
        <w:numPr>
          <w:ilvl w:val="2"/>
          <w:numId w:val="1"/>
        </w:numPr>
      </w:pPr>
      <w:r>
        <w:t xml:space="preserve">Calculate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r>
              <w:rPr>
                <w:rFonts w:ascii="Cambria Math" w:hAnsi="Cambria Math"/>
              </w:rPr>
              <m:t>*2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bk1</m:t>
            </m:r>
          </m:sub>
          <m:sup>
            <m:r>
              <w:rPr>
                <w:rFonts w:ascii="Cambria Math" w:hAnsi="Cambria Math"/>
              </w:rPr>
              <m:t>*2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bk2</m:t>
            </m:r>
          </m:sub>
          <m:sup>
            <m:r>
              <w:rPr>
                <w:rFonts w:ascii="Cambria Math" w:hAnsi="Cambria Math"/>
              </w:rPr>
              <m:t>*2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bk3</m:t>
            </m:r>
          </m:sub>
          <m:sup>
            <m:r>
              <w:rPr>
                <w:rFonts w:ascii="Cambria Math" w:hAnsi="Cambria Math"/>
              </w:rPr>
              <m:t>*2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bk1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bk2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bk1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bk3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bk2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bk3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ins w:id="4" w:author="Haben Michael" w:date="2023-03-09T18:29:00Z">
        <w:r w:rsidR="00CF0204">
          <w:t xml:space="preserve">where does the variance formula come from? seems that </w:t>
        </w:r>
        <w:r w:rsidR="001D759A">
          <w:t>\tilde{p} gives the multinomial covariance matrix</w:t>
        </w:r>
        <w:r w:rsidR="00E12722">
          <w:t>.</w:t>
        </w:r>
      </w:ins>
      <w:ins w:id="5" w:author="Haben Michael" w:date="2023-03-09T18:30:00Z">
        <w:r w:rsidR="00E12722">
          <w:t xml:space="preserve"> But this doesn’t seem to match </w:t>
        </w:r>
        <w:proofErr w:type="spellStart"/>
        <w:r w:rsidR="00E12722">
          <w:t>eg</w:t>
        </w:r>
        <w:proofErr w:type="spellEnd"/>
        <w:r w:rsidR="00E12722">
          <w:t xml:space="preserve"> binomial terms on the diagonal.</w:t>
        </w:r>
        <w:r w:rsidR="003C0659">
          <w:t xml:space="preserve"> Ma</w:t>
        </w:r>
      </w:ins>
      <w:ins w:id="6" w:author="Haben Michael" w:date="2023-03-09T18:31:00Z">
        <w:r w:rsidR="003C0659">
          <w:t>ybe cancellations?</w:t>
        </w:r>
        <w:r w:rsidR="008025B9">
          <w:t xml:space="preserve"> </w:t>
        </w:r>
      </w:ins>
    </w:p>
    <w:p w14:paraId="58216180" w14:textId="77777777" w:rsidR="005146E5" w:rsidRDefault="00273BD7" w:rsidP="005146E5">
      <w:pPr>
        <w:pStyle w:val="ListParagraph"/>
        <w:numPr>
          <w:ilvl w:val="0"/>
          <w:numId w:val="1"/>
        </w:numPr>
      </w:pPr>
      <w:r>
        <w:t xml:space="preserve">For </w:t>
      </w:r>
      <m:oMath>
        <m:r>
          <w:rPr>
            <w:rFonts w:ascii="Cambria Math" w:hAnsi="Cambria Math"/>
          </w:rPr>
          <m:t>θ∈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,⋯,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∈[0, 1]</m:t>
        </m:r>
      </m:oMath>
    </w:p>
    <w:p w14:paraId="1D53817E" w14:textId="77777777" w:rsidR="00273BD7" w:rsidRDefault="00273BD7" w:rsidP="00273BD7">
      <w:pPr>
        <w:pStyle w:val="ListParagraph"/>
        <w:numPr>
          <w:ilvl w:val="1"/>
          <w:numId w:val="1"/>
        </w:numPr>
      </w:pPr>
      <w:r>
        <w:t xml:space="preserve">Identify all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b/>
        </w:rPr>
        <w:t xml:space="preserve"> </w:t>
      </w:r>
      <w:r>
        <w:t xml:space="preserve">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3k</m:t>
                </m:r>
              </m:sub>
            </m:sSub>
            <m:r>
              <w:rPr>
                <w:rFonts w:ascii="Cambria Math" w:hAnsi="Cambria Math"/>
              </w:rPr>
              <m:t>-θ</m:t>
            </m:r>
          </m:e>
        </m:d>
        <m:r>
          <w:rPr>
            <w:rFonts w:ascii="Cambria Math" w:hAnsi="Cambria Math"/>
          </w:rPr>
          <m:t>&lt;ϵ</m:t>
        </m:r>
      </m:oMath>
    </w:p>
    <w:p w14:paraId="5575B729" w14:textId="77777777" w:rsidR="00273BD7" w:rsidRPr="005146E5" w:rsidRDefault="00273BD7" w:rsidP="00273BD7">
      <w:pPr>
        <w:pStyle w:val="ListParagraph"/>
        <w:numPr>
          <w:ilvl w:val="1"/>
          <w:numId w:val="1"/>
        </w:numPr>
      </w:pPr>
      <w:r>
        <w:t xml:space="preserve">For each identified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b/>
        </w:rPr>
        <w:t xml:space="preserve"> </w:t>
      </w:r>
    </w:p>
    <w:p w14:paraId="11B0967E" w14:textId="3A37C634" w:rsidR="00FC753E" w:rsidRDefault="00FC753E" w:rsidP="00FC753E">
      <w:pPr>
        <w:pStyle w:val="ListParagraph"/>
        <w:numPr>
          <w:ilvl w:val="2"/>
          <w:numId w:val="1"/>
        </w:numPr>
      </w:pPr>
      <w:r>
        <w:t xml:space="preserve">Calculate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-θ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bk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den>
        </m:f>
        <m:r>
          <w:rPr>
            <w:rFonts w:ascii="Cambria Math" w:hAnsi="Cambria Math"/>
          </w:rPr>
          <m:t>, b=1,⋯, B.</m:t>
        </m:r>
      </m:oMath>
      <w:ins w:id="7" w:author="haben" w:date="2023-03-16T09:34:00Z">
        <w:r w:rsidR="00853CAC">
          <w:t>Shouldn’t</w:t>
        </w:r>
      </w:ins>
      <w:ins w:id="8" w:author="haben" w:date="2023-03-15T22:37:00Z">
        <w:r w:rsidR="00AA15D5">
          <w:t xml:space="preserve"> this theta refers to theta computed </w:t>
        </w:r>
        <w:proofErr w:type="gramStart"/>
        <w:r w:rsidR="00AA15D5">
          <w:t xml:space="preserve">form </w:t>
        </w:r>
      </w:ins>
      <w:proofErr w:type="gramEnd"/>
      <m:oMath>
        <m:sSub>
          <m:sSubPr>
            <m:ctrlPr>
              <w:ins w:id="9" w:author="haben" w:date="2023-03-16T09:35:00Z">
                <w:rPr>
                  <w:rFonts w:ascii="Cambria Math" w:hAnsi="Cambria Math"/>
                  <w:b/>
                  <w:i/>
                </w:rPr>
              </w:ins>
            </m:ctrlPr>
          </m:sSubPr>
          <m:e>
            <m:r>
              <w:ins w:id="10" w:author="haben" w:date="2023-03-16T09:35:00Z">
                <m:rPr>
                  <m:sty m:val="bi"/>
                </m:rPr>
                <w:rPr>
                  <w:rFonts w:ascii="Cambria Math" w:hAnsi="Cambria Math"/>
                </w:rPr>
                <m:t>p</m:t>
              </w:ins>
            </m:r>
          </m:e>
          <m:sub>
            <m:r>
              <w:ins w:id="11" w:author="haben" w:date="2023-03-16T09:35:00Z">
                <m:rPr>
                  <m:sty m:val="bi"/>
                </m:rPr>
                <w:rPr>
                  <w:rFonts w:ascii="Cambria Math" w:hAnsi="Cambria Math"/>
                </w:rPr>
                <m:t>k</m:t>
              </w:ins>
            </m:r>
          </m:sub>
        </m:sSub>
      </m:oMath>
      <w:ins w:id="12" w:author="haben" w:date="2023-03-16T09:34:00Z">
        <w:r w:rsidR="00853CAC">
          <w:t xml:space="preserve">? </w:t>
        </w:r>
      </w:ins>
      <m:oMath>
        <m:sSubSup>
          <m:sSubSupPr>
            <m:ctrlPr>
              <w:ins w:id="13" w:author="haben" w:date="2023-03-16T09:35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ins w:id="14" w:author="haben" w:date="2023-03-16T09:35:00Z">
                <w:rPr>
                  <w:rFonts w:ascii="Cambria Math" w:hAnsi="Cambria Math"/>
                </w:rPr>
                <m:t>θ</m:t>
              </w:ins>
            </m:r>
          </m:e>
          <m:sub>
            <m:r>
              <w:ins w:id="15" w:author="haben" w:date="2023-03-16T09:35:00Z">
                <w:rPr>
                  <w:rFonts w:ascii="Cambria Math" w:hAnsi="Cambria Math"/>
                </w:rPr>
                <m:t>bk</m:t>
              </w:ins>
            </m:r>
          </m:sub>
          <m:sup>
            <m:r>
              <w:ins w:id="16" w:author="haben" w:date="2023-03-16T09:35:00Z">
                <w:rPr>
                  <w:rFonts w:ascii="Cambria Math" w:hAnsi="Cambria Math"/>
                </w:rPr>
                <m:t>*</m:t>
              </w:ins>
            </m:r>
          </m:sup>
        </m:sSubSup>
      </m:oMath>
      <w:ins w:id="17" w:author="haben" w:date="2023-03-16T09:35:00Z">
        <w:r w:rsidR="00853CAC">
          <w:t xml:space="preserve"> </w:t>
        </w:r>
        <w:proofErr w:type="gramStart"/>
        <w:r w:rsidR="00853CAC">
          <w:t>is</w:t>
        </w:r>
        <w:proofErr w:type="gramEnd"/>
        <w:r w:rsidR="00853CAC">
          <w:t xml:space="preserve"> sampled under the theta computed </w:t>
        </w:r>
        <w:proofErr w:type="spellStart"/>
        <w:r w:rsidR="00853CAC">
          <w:t>fom</w:t>
        </w:r>
        <w:proofErr w:type="spellEnd"/>
        <w:r w:rsidR="00853CAC">
          <w:t xml:space="preserve"> </w:t>
        </w:r>
      </w:ins>
      <m:oMath>
        <m:sSub>
          <m:sSubPr>
            <m:ctrlPr>
              <w:ins w:id="18" w:author="haben" w:date="2023-03-16T09:36:00Z">
                <w:rPr>
                  <w:rFonts w:ascii="Cambria Math" w:hAnsi="Cambria Math"/>
                  <w:b/>
                  <w:i/>
                </w:rPr>
              </w:ins>
            </m:ctrlPr>
          </m:sSubPr>
          <m:e>
            <m:r>
              <w:ins w:id="19" w:author="haben" w:date="2023-03-16T09:36:00Z">
                <m:rPr>
                  <m:sty m:val="bi"/>
                </m:rPr>
                <w:rPr>
                  <w:rFonts w:ascii="Cambria Math" w:hAnsi="Cambria Math"/>
                </w:rPr>
                <m:t>p</m:t>
              </w:ins>
            </m:r>
          </m:e>
          <m:sub>
            <m:r>
              <w:ins w:id="20" w:author="haben" w:date="2023-03-16T09:36:00Z">
                <m:rPr>
                  <m:sty m:val="bi"/>
                </m:rPr>
                <w:rPr>
                  <w:rFonts w:ascii="Cambria Math" w:hAnsi="Cambria Math"/>
                </w:rPr>
                <m:t>k</m:t>
              </w:ins>
            </m:r>
          </m:sub>
        </m:sSub>
      </m:oMath>
      <w:ins w:id="21" w:author="haben" w:date="2023-03-16T09:36:00Z">
        <w:r w:rsidR="00853CAC">
          <w:rPr>
            <w:b/>
          </w:rPr>
          <w:t xml:space="preserve">, </w:t>
        </w:r>
        <w:r w:rsidR="00853CAC" w:rsidRPr="00853CAC">
          <w:rPr>
            <w:rPrChange w:id="22" w:author="haben" w:date="2023-03-16T09:36:00Z">
              <w:rPr>
                <w:b/>
              </w:rPr>
            </w:rPrChange>
          </w:rPr>
          <w:t>so that is the theta that should be used for centering under the null</w:t>
        </w:r>
        <w:r w:rsidR="00853CAC">
          <w:t>, right? And not the theta in “</w:t>
        </w:r>
        <w:r w:rsidR="00853CAC">
          <w:t xml:space="preserve">For </w:t>
        </w:r>
        <m:oMath>
          <m:r>
            <w:rPr>
              <w:rFonts w:ascii="Cambria Math" w:hAnsi="Cambria Math"/>
            </w:rPr>
            <m:t>θ∈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,⋯,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…"</m:t>
          </m:r>
        </m:oMath>
      </w:ins>
    </w:p>
    <w:p w14:paraId="7CC740E1" w14:textId="77777777" w:rsidR="005146E5" w:rsidRDefault="00FC753E" w:rsidP="00FC753E">
      <w:pPr>
        <w:pStyle w:val="ListParagraph"/>
        <w:numPr>
          <w:ilvl w:val="2"/>
          <w:numId w:val="1"/>
        </w:numPr>
      </w:pPr>
      <w:r>
        <w:t xml:space="preserve">Calculate the proportion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&gt;T(θ)</m:t>
        </m:r>
      </m:oMath>
      <w:r>
        <w:t xml:space="preserve"> 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14:paraId="16F69C2F" w14:textId="77777777" w:rsidR="00FC753E" w:rsidRDefault="00FC753E" w:rsidP="00FC753E">
      <w:pPr>
        <w:pStyle w:val="ListParagraph"/>
        <w:numPr>
          <w:ilvl w:val="1"/>
          <w:numId w:val="1"/>
        </w:numPr>
      </w:pPr>
      <w:r>
        <w:lastRenderedPageBreak/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4BDED4F4" w14:textId="77777777" w:rsidR="00FC753E" w:rsidRDefault="00FC753E" w:rsidP="00FC753E">
      <w:pPr>
        <w:pStyle w:val="ListParagraph"/>
        <w:numPr>
          <w:ilvl w:val="0"/>
          <w:numId w:val="1"/>
        </w:numPr>
      </w:pPr>
      <w:r>
        <w:t xml:space="preserve">Denote the resulting p values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>
        <w:t xml:space="preserve"> and the final 95% confidence interval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can be constructed as </w:t>
      </w:r>
    </w:p>
    <w:p w14:paraId="2C591318" w14:textId="77777777" w:rsidR="00FC753E" w:rsidRPr="005146E5" w:rsidRDefault="00FE5497" w:rsidP="00FC753E">
      <w:pPr>
        <w:pStyle w:val="ListParagrap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lim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≥0.05</m:t>
                      </m: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 ,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lim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≥0.05</m:t>
                      </m: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14:paraId="6AC92A42" w14:textId="77777777" w:rsidR="005146E5" w:rsidRDefault="00FC753E" w:rsidP="00FC753E">
      <w:r>
        <w:t xml:space="preserve">In addition, we may consider a different test statistic.   In particular,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expected to be very close to 0 or 1, then it can be more appropriate to consider a test statistic in the form of </w:t>
      </w:r>
    </w:p>
    <w:p w14:paraId="77D85A31" w14:textId="77777777" w:rsidR="00FC753E" w:rsidRDefault="00FC753E" w:rsidP="00FC753E"/>
    <w:p w14:paraId="4208F998" w14:textId="411054D4" w:rsidR="00FC753E" w:rsidRDefault="00FC753E" w:rsidP="00FC753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11077D5" w14:textId="77777777" w:rsidR="00FC753E" w:rsidRPr="00FD2555" w:rsidRDefault="00FC753E" w:rsidP="00FC753E">
      <w:bookmarkStart w:id="23" w:name="_GoBack"/>
      <w:bookmarkEnd w:id="23"/>
    </w:p>
    <w:p w14:paraId="0FD1FCA0" w14:textId="77777777" w:rsidR="00FD2555" w:rsidRDefault="00FD2555"/>
    <w:p w14:paraId="05D53C3A" w14:textId="77777777" w:rsidR="00FD2555" w:rsidRDefault="00FD2555"/>
    <w:p w14:paraId="60743617" w14:textId="77777777" w:rsidR="00FD2555" w:rsidRPr="00954192" w:rsidRDefault="00FD2555"/>
    <w:p w14:paraId="654BF2F6" w14:textId="77777777" w:rsidR="00954192" w:rsidRDefault="00954192"/>
    <w:p w14:paraId="2DB4A2B5" w14:textId="77777777" w:rsidR="00954192" w:rsidRDefault="00954192"/>
    <w:sectPr w:rsidR="0095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6E2F"/>
    <w:multiLevelType w:val="hybridMultilevel"/>
    <w:tmpl w:val="CE06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ben Michael">
    <w15:presenceInfo w15:providerId="AD" w15:userId="S::habenmichael@umass.edu::a2cef9be-1c3b-4cae-a335-0674c4c89e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7A"/>
    <w:rsid w:val="001D759A"/>
    <w:rsid w:val="00273BD7"/>
    <w:rsid w:val="002D2228"/>
    <w:rsid w:val="003C0659"/>
    <w:rsid w:val="0045424F"/>
    <w:rsid w:val="005146E5"/>
    <w:rsid w:val="005747A5"/>
    <w:rsid w:val="005E4953"/>
    <w:rsid w:val="00644350"/>
    <w:rsid w:val="006807CF"/>
    <w:rsid w:val="006D7E2D"/>
    <w:rsid w:val="008025B9"/>
    <w:rsid w:val="00853CAC"/>
    <w:rsid w:val="0085677A"/>
    <w:rsid w:val="008B5B64"/>
    <w:rsid w:val="008C0D1C"/>
    <w:rsid w:val="008F20D3"/>
    <w:rsid w:val="00954192"/>
    <w:rsid w:val="009E77C3"/>
    <w:rsid w:val="00A62BED"/>
    <w:rsid w:val="00AA15D5"/>
    <w:rsid w:val="00AE6A32"/>
    <w:rsid w:val="00BD0677"/>
    <w:rsid w:val="00BD30A3"/>
    <w:rsid w:val="00C2737A"/>
    <w:rsid w:val="00CA13DC"/>
    <w:rsid w:val="00CF0204"/>
    <w:rsid w:val="00D014F0"/>
    <w:rsid w:val="00D200B6"/>
    <w:rsid w:val="00DA1BD0"/>
    <w:rsid w:val="00E12722"/>
    <w:rsid w:val="00F5257B"/>
    <w:rsid w:val="00FC753E"/>
    <w:rsid w:val="00FD2555"/>
    <w:rsid w:val="00F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0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37A"/>
    <w:rPr>
      <w:color w:val="808080"/>
    </w:rPr>
  </w:style>
  <w:style w:type="paragraph" w:styleId="ListParagraph">
    <w:name w:val="List Paragraph"/>
    <w:basedOn w:val="Normal"/>
    <w:uiPriority w:val="34"/>
    <w:qFormat/>
    <w:rsid w:val="00FD2555"/>
    <w:pPr>
      <w:ind w:left="720"/>
      <w:contextualSpacing/>
    </w:pPr>
  </w:style>
  <w:style w:type="paragraph" w:styleId="Revision">
    <w:name w:val="Revision"/>
    <w:hidden/>
    <w:uiPriority w:val="99"/>
    <w:semiHidden/>
    <w:rsid w:val="00D200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37A"/>
    <w:rPr>
      <w:color w:val="808080"/>
    </w:rPr>
  </w:style>
  <w:style w:type="paragraph" w:styleId="ListParagraph">
    <w:name w:val="List Paragraph"/>
    <w:basedOn w:val="Normal"/>
    <w:uiPriority w:val="34"/>
    <w:qFormat/>
    <w:rsid w:val="00FD2555"/>
    <w:pPr>
      <w:ind w:left="720"/>
      <w:contextualSpacing/>
    </w:pPr>
  </w:style>
  <w:style w:type="paragraph" w:styleId="Revision">
    <w:name w:val="Revision"/>
    <w:hidden/>
    <w:uiPriority w:val="99"/>
    <w:semiHidden/>
    <w:rsid w:val="00D200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 IT</Company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haben</dc:creator>
  <cp:keywords/>
  <dc:description/>
  <cp:lastModifiedBy>haben</cp:lastModifiedBy>
  <cp:revision>25</cp:revision>
  <dcterms:created xsi:type="dcterms:W3CDTF">2023-03-09T00:34:00Z</dcterms:created>
  <dcterms:modified xsi:type="dcterms:W3CDTF">2023-03-16T16:39:00Z</dcterms:modified>
</cp:coreProperties>
</file>